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98CC" w14:textId="77777777" w:rsidR="001368EE" w:rsidRPr="00C54323" w:rsidRDefault="00000000" w:rsidP="006645EA">
      <w:pPr>
        <w:bidi/>
        <w:spacing w:line="360" w:lineRule="auto"/>
        <w:jc w:val="center"/>
        <w:rPr>
          <w:rFonts w:ascii="David" w:eastAsia="Calibri" w:hAnsi="David" w:cs="David"/>
          <w:bCs/>
          <w:sz w:val="24"/>
          <w:szCs w:val="24"/>
          <w:u w:val="single"/>
        </w:rPr>
      </w:pPr>
      <w:r w:rsidRPr="00C54323">
        <w:rPr>
          <w:rFonts w:ascii="David" w:eastAsia="Calibri" w:hAnsi="David" w:cs="David"/>
          <w:bCs/>
          <w:sz w:val="24"/>
          <w:szCs w:val="24"/>
          <w:u w:val="single"/>
          <w:rtl/>
        </w:rPr>
        <w:t>ניתוח מאגרי מידע</w:t>
      </w:r>
      <w:r w:rsidR="00C54323" w:rsidRPr="00C54323">
        <w:rPr>
          <w:rFonts w:ascii="David" w:eastAsia="Calibri" w:hAnsi="David" w:cs="David" w:hint="cs"/>
          <w:bCs/>
          <w:sz w:val="24"/>
          <w:szCs w:val="24"/>
          <w:u w:val="single"/>
          <w:rtl/>
        </w:rPr>
        <w:t xml:space="preserve"> - </w:t>
      </w:r>
      <w:r w:rsidRPr="00C54323">
        <w:rPr>
          <w:rFonts w:ascii="David" w:eastAsia="Calibri" w:hAnsi="David" w:cs="David"/>
          <w:bCs/>
          <w:sz w:val="24"/>
          <w:szCs w:val="24"/>
          <w:u w:val="single"/>
          <w:rtl/>
        </w:rPr>
        <w:t>מטלת סיכום</w:t>
      </w:r>
    </w:p>
    <w:p w14:paraId="49A98ADC" w14:textId="77777777" w:rsidR="001368EE" w:rsidRPr="00C54323" w:rsidRDefault="00000000" w:rsidP="006645EA">
      <w:pPr>
        <w:bidi/>
        <w:spacing w:line="360" w:lineRule="auto"/>
        <w:rPr>
          <w:rFonts w:ascii="David" w:eastAsia="Calibri" w:hAnsi="David" w:cs="David"/>
          <w:sz w:val="24"/>
          <w:szCs w:val="24"/>
        </w:rPr>
      </w:pPr>
      <w:r w:rsidRPr="00C54323">
        <w:rPr>
          <w:rFonts w:ascii="David" w:eastAsia="Calibri" w:hAnsi="David" w:cs="David"/>
          <w:sz w:val="24"/>
          <w:szCs w:val="24"/>
          <w:rtl/>
        </w:rPr>
        <w:t xml:space="preserve">דנה אדלר - </w:t>
      </w:r>
      <w:hyperlink r:id="rId5">
        <w:r w:rsidRPr="00C54323">
          <w:rPr>
            <w:rFonts w:ascii="David" w:eastAsia="Calibri" w:hAnsi="David" w:cs="David"/>
            <w:color w:val="1155CC"/>
            <w:sz w:val="24"/>
            <w:szCs w:val="24"/>
            <w:u w:val="single"/>
          </w:rPr>
          <w:t>dana.adler1@mail.huji.ac.il</w:t>
        </w:r>
      </w:hyperlink>
      <w:r w:rsidRPr="00C54323">
        <w:rPr>
          <w:rFonts w:ascii="David" w:eastAsia="Calibri" w:hAnsi="David" w:cs="David"/>
          <w:sz w:val="24"/>
          <w:szCs w:val="24"/>
        </w:rPr>
        <w:t xml:space="preserve">, </w:t>
      </w:r>
      <w:proofErr w:type="spellStart"/>
      <w:r w:rsidRPr="00C54323">
        <w:rPr>
          <w:rFonts w:ascii="David" w:eastAsia="Calibri" w:hAnsi="David" w:cs="David"/>
          <w:sz w:val="24"/>
          <w:szCs w:val="24"/>
        </w:rPr>
        <w:t>dana.adler</w:t>
      </w:r>
      <w:proofErr w:type="spellEnd"/>
    </w:p>
    <w:p w14:paraId="0840E7C7" w14:textId="77777777" w:rsidR="001368EE" w:rsidRPr="00C54323" w:rsidRDefault="00000000" w:rsidP="006645EA">
      <w:pPr>
        <w:bidi/>
        <w:spacing w:line="360" w:lineRule="auto"/>
        <w:rPr>
          <w:rFonts w:ascii="David" w:eastAsia="Calibri" w:hAnsi="David" w:cs="David"/>
          <w:sz w:val="24"/>
          <w:szCs w:val="24"/>
        </w:rPr>
      </w:pPr>
      <w:r w:rsidRPr="00C54323">
        <w:rPr>
          <w:rFonts w:ascii="David" w:eastAsia="Calibri" w:hAnsi="David" w:cs="David"/>
          <w:sz w:val="24"/>
          <w:szCs w:val="24"/>
          <w:rtl/>
        </w:rPr>
        <w:t xml:space="preserve">ליה שטראוס - </w:t>
      </w:r>
      <w:hyperlink r:id="rId6">
        <w:r w:rsidRPr="00C54323">
          <w:rPr>
            <w:rFonts w:ascii="David" w:eastAsia="Calibri" w:hAnsi="David" w:cs="David"/>
            <w:color w:val="1155CC"/>
            <w:sz w:val="24"/>
            <w:szCs w:val="24"/>
            <w:u w:val="single"/>
          </w:rPr>
          <w:t>lia.strauss@mail.huji.ac.il</w:t>
        </w:r>
      </w:hyperlink>
      <w:r w:rsidRPr="00C54323">
        <w:rPr>
          <w:rFonts w:ascii="David" w:eastAsia="Calibri" w:hAnsi="David" w:cs="David"/>
          <w:sz w:val="24"/>
          <w:szCs w:val="24"/>
        </w:rPr>
        <w:t xml:space="preserve">, </w:t>
      </w:r>
      <w:proofErr w:type="spellStart"/>
      <w:r w:rsidRPr="00C54323">
        <w:rPr>
          <w:rFonts w:ascii="David" w:eastAsia="Calibri" w:hAnsi="David" w:cs="David"/>
          <w:sz w:val="24"/>
          <w:szCs w:val="24"/>
        </w:rPr>
        <w:t>liastrauss</w:t>
      </w:r>
      <w:proofErr w:type="spellEnd"/>
    </w:p>
    <w:p w14:paraId="3D086634" w14:textId="77777777" w:rsidR="001368EE" w:rsidRPr="00C54323" w:rsidRDefault="00000000" w:rsidP="006645EA">
      <w:pPr>
        <w:bidi/>
        <w:spacing w:line="360" w:lineRule="auto"/>
        <w:rPr>
          <w:rFonts w:ascii="David" w:eastAsia="Calibri" w:hAnsi="David" w:cs="David"/>
          <w:sz w:val="24"/>
          <w:szCs w:val="24"/>
        </w:rPr>
      </w:pPr>
      <w:r w:rsidRPr="00C54323">
        <w:rPr>
          <w:rFonts w:ascii="David" w:eastAsia="Calibri" w:hAnsi="David" w:cs="David"/>
          <w:sz w:val="24"/>
          <w:szCs w:val="24"/>
          <w:rtl/>
        </w:rPr>
        <w:t xml:space="preserve">מאיה שטראוס - </w:t>
      </w:r>
      <w:hyperlink r:id="rId7">
        <w:r w:rsidRPr="00C54323">
          <w:rPr>
            <w:rFonts w:ascii="David" w:eastAsia="Calibri" w:hAnsi="David" w:cs="David"/>
            <w:color w:val="1155CC"/>
            <w:sz w:val="24"/>
            <w:szCs w:val="24"/>
            <w:u w:val="single"/>
          </w:rPr>
          <w:t>maya.strauss@mail.huji.ac.il</w:t>
        </w:r>
      </w:hyperlink>
      <w:r w:rsidRPr="00C54323">
        <w:rPr>
          <w:rFonts w:ascii="David" w:eastAsia="Calibri" w:hAnsi="David" w:cs="David"/>
          <w:sz w:val="24"/>
          <w:szCs w:val="24"/>
        </w:rPr>
        <w:t xml:space="preserve">, </w:t>
      </w:r>
      <w:proofErr w:type="spellStart"/>
      <w:r w:rsidRPr="00C54323">
        <w:rPr>
          <w:rFonts w:ascii="David" w:eastAsia="Calibri" w:hAnsi="David" w:cs="David"/>
          <w:sz w:val="24"/>
          <w:szCs w:val="24"/>
        </w:rPr>
        <w:t>maya.strauss</w:t>
      </w:r>
      <w:proofErr w:type="spellEnd"/>
    </w:p>
    <w:p w14:paraId="0645B97A" w14:textId="77777777" w:rsidR="001368EE" w:rsidRPr="00C54323" w:rsidRDefault="001368EE" w:rsidP="006645EA">
      <w:pPr>
        <w:bidi/>
        <w:spacing w:line="360" w:lineRule="auto"/>
        <w:rPr>
          <w:rFonts w:ascii="David" w:eastAsia="Calibri" w:hAnsi="David" w:cs="David"/>
          <w:sz w:val="24"/>
          <w:szCs w:val="24"/>
        </w:rPr>
      </w:pPr>
    </w:p>
    <w:p w14:paraId="3BE935F7" w14:textId="77777777" w:rsidR="001368EE" w:rsidRPr="00C54323" w:rsidRDefault="00000000" w:rsidP="006645EA">
      <w:pPr>
        <w:bidi/>
        <w:spacing w:line="360" w:lineRule="auto"/>
        <w:jc w:val="both"/>
        <w:rPr>
          <w:rFonts w:ascii="David" w:eastAsia="Calibri" w:hAnsi="David" w:cs="David"/>
          <w:sz w:val="24"/>
          <w:szCs w:val="24"/>
          <w:u w:val="single"/>
        </w:rPr>
      </w:pPr>
      <w:r w:rsidRPr="00C54323">
        <w:rPr>
          <w:rFonts w:ascii="David" w:eastAsia="Calibri" w:hAnsi="David" w:cs="David"/>
          <w:sz w:val="24"/>
          <w:szCs w:val="24"/>
          <w:u w:val="single"/>
          <w:rtl/>
        </w:rPr>
        <w:t>תיאור המחקר</w:t>
      </w:r>
    </w:p>
    <w:p w14:paraId="6D0FCF3A" w14:textId="391A8256" w:rsidR="00764D81" w:rsidRPr="00E21CC2" w:rsidRDefault="00764D81" w:rsidP="006645EA">
      <w:pPr>
        <w:bidi/>
        <w:spacing w:line="360" w:lineRule="auto"/>
        <w:jc w:val="both"/>
        <w:rPr>
          <w:rFonts w:ascii="David" w:eastAsia="Calibri" w:hAnsi="David" w:cs="David"/>
          <w:sz w:val="24"/>
          <w:szCs w:val="24"/>
        </w:rPr>
      </w:pPr>
      <w:r w:rsidRPr="00E21CC2">
        <w:rPr>
          <w:rFonts w:ascii="David" w:eastAsia="Calibri" w:hAnsi="David" w:cs="David"/>
          <w:sz w:val="24"/>
          <w:szCs w:val="24"/>
          <w:rtl/>
        </w:rPr>
        <w:t xml:space="preserve">מטרת המחקר שלנו </w:t>
      </w:r>
      <w:r>
        <w:rPr>
          <w:rFonts w:ascii="David" w:eastAsia="Calibri" w:hAnsi="David" w:cs="David" w:hint="cs"/>
          <w:b/>
          <w:sz w:val="24"/>
          <w:szCs w:val="24"/>
          <w:rtl/>
        </w:rPr>
        <w:t>מתמקדת</w:t>
      </w:r>
      <w:r w:rsidRPr="00E21CC2">
        <w:rPr>
          <w:rFonts w:ascii="David" w:eastAsia="Calibri" w:hAnsi="David" w:cs="David"/>
          <w:b/>
          <w:sz w:val="24"/>
          <w:szCs w:val="24"/>
          <w:rtl/>
        </w:rPr>
        <w:t xml:space="preserve"> </w:t>
      </w:r>
      <w:r>
        <w:rPr>
          <w:rFonts w:ascii="David" w:eastAsia="Calibri" w:hAnsi="David" w:cs="David" w:hint="cs"/>
          <w:b/>
          <w:sz w:val="24"/>
          <w:szCs w:val="24"/>
          <w:rtl/>
        </w:rPr>
        <w:t>באפיון</w:t>
      </w:r>
      <w:r w:rsidRPr="00E21CC2">
        <w:rPr>
          <w:rFonts w:ascii="David" w:eastAsia="Calibri" w:hAnsi="David" w:cs="David"/>
          <w:b/>
          <w:sz w:val="24"/>
          <w:szCs w:val="24"/>
          <w:rtl/>
        </w:rPr>
        <w:t xml:space="preserve"> הצלח</w:t>
      </w:r>
      <w:r>
        <w:rPr>
          <w:rFonts w:ascii="David" w:eastAsia="Calibri" w:hAnsi="David" w:cs="David" w:hint="cs"/>
          <w:b/>
          <w:sz w:val="24"/>
          <w:szCs w:val="24"/>
          <w:rtl/>
        </w:rPr>
        <w:t xml:space="preserve">ת </w:t>
      </w:r>
      <w:r w:rsidRPr="00E21CC2">
        <w:rPr>
          <w:rFonts w:ascii="David" w:eastAsia="Calibri" w:hAnsi="David" w:cs="David"/>
          <w:b/>
          <w:sz w:val="24"/>
          <w:szCs w:val="24"/>
          <w:rtl/>
        </w:rPr>
        <w:t>חברת וולט דיסני</w:t>
      </w:r>
      <w:r>
        <w:rPr>
          <w:rFonts w:ascii="David" w:eastAsia="Calibri" w:hAnsi="David" w:cs="David" w:hint="cs"/>
          <w:b/>
          <w:sz w:val="24"/>
          <w:szCs w:val="24"/>
          <w:rtl/>
        </w:rPr>
        <w:t>.</w:t>
      </w:r>
      <w:r w:rsidRPr="00E21CC2">
        <w:rPr>
          <w:rFonts w:ascii="David" w:eastAsia="Calibri" w:hAnsi="David" w:cs="David"/>
          <w:sz w:val="24"/>
          <w:szCs w:val="24"/>
          <w:rtl/>
        </w:rPr>
        <w:t xml:space="preserve"> חברת וולט דיסני היא חברת בידור שנוסדה בשנת 1923 על ידי האחים וולט ורוי דיסני. מאז, החברה הפכה למעצמה בתעשיית הבידור: היא הפיקה סרטי אנימציה ולייב אקשן אייקוניים, יצרה דמויות אהובות ומוכרות, והקימה פארקים מצליחים. בעבודה זו, שאפנו לנתח ולקבל תובנות </w:t>
      </w:r>
      <w:r>
        <w:rPr>
          <w:rFonts w:ascii="David" w:eastAsia="Calibri" w:hAnsi="David" w:cs="David" w:hint="cs"/>
          <w:sz w:val="24"/>
          <w:szCs w:val="24"/>
          <w:rtl/>
        </w:rPr>
        <w:t>ביחס</w:t>
      </w:r>
      <w:r w:rsidRPr="00E21CC2">
        <w:rPr>
          <w:rFonts w:ascii="David" w:eastAsia="Calibri" w:hAnsi="David" w:cs="David"/>
          <w:sz w:val="24"/>
          <w:szCs w:val="24"/>
          <w:rtl/>
        </w:rPr>
        <w:t xml:space="preserve"> </w:t>
      </w:r>
      <w:r>
        <w:rPr>
          <w:rFonts w:ascii="David" w:eastAsia="Calibri" w:hAnsi="David" w:cs="David" w:hint="cs"/>
          <w:sz w:val="24"/>
          <w:szCs w:val="24"/>
          <w:rtl/>
        </w:rPr>
        <w:t>ל</w:t>
      </w:r>
      <w:r w:rsidRPr="00E21CC2">
        <w:rPr>
          <w:rFonts w:ascii="David" w:eastAsia="Calibri" w:hAnsi="David" w:cs="David"/>
          <w:sz w:val="24"/>
          <w:szCs w:val="24"/>
          <w:rtl/>
        </w:rPr>
        <w:t>הצלחת החברה</w:t>
      </w:r>
      <w:r>
        <w:rPr>
          <w:rFonts w:ascii="David" w:eastAsia="Calibri" w:hAnsi="David" w:cs="David" w:hint="cs"/>
          <w:sz w:val="24"/>
          <w:szCs w:val="24"/>
          <w:rtl/>
        </w:rPr>
        <w:t>, בהתבסס על מאגרי נתונים המתייחסים לסרטים שהופקו על ידיה ולביקורות וחוות דעת על הפארקים שלה.</w:t>
      </w:r>
      <w:r w:rsidRPr="00E21CC2">
        <w:rPr>
          <w:rFonts w:ascii="David" w:eastAsia="Calibri" w:hAnsi="David" w:cs="David"/>
          <w:sz w:val="24"/>
          <w:szCs w:val="24"/>
          <w:rtl/>
        </w:rPr>
        <w:t xml:space="preserve"> זאת</w:t>
      </w:r>
      <w:r>
        <w:rPr>
          <w:rFonts w:ascii="David" w:eastAsia="Calibri" w:hAnsi="David" w:cs="David" w:hint="cs"/>
          <w:sz w:val="24"/>
          <w:szCs w:val="24"/>
          <w:rtl/>
        </w:rPr>
        <w:t>,</w:t>
      </w:r>
      <w:r w:rsidRPr="00E21CC2">
        <w:rPr>
          <w:rFonts w:ascii="David" w:eastAsia="Calibri" w:hAnsi="David" w:cs="David"/>
          <w:sz w:val="24"/>
          <w:szCs w:val="24"/>
          <w:rtl/>
        </w:rPr>
        <w:t xml:space="preserve"> על מנת לשפוך אור על גורמי ההשפעה של הצלחת החברה שהפכה לחלק בלתי נפרד מהילדות של כולנו, ואולי אף </w:t>
      </w:r>
      <w:r>
        <w:rPr>
          <w:rFonts w:ascii="David" w:eastAsia="Calibri" w:hAnsi="David" w:cs="David" w:hint="cs"/>
          <w:sz w:val="24"/>
          <w:szCs w:val="24"/>
          <w:rtl/>
        </w:rPr>
        <w:t xml:space="preserve">להצליח לגזור </w:t>
      </w:r>
      <w:r w:rsidRPr="00E21CC2">
        <w:rPr>
          <w:rFonts w:ascii="David" w:eastAsia="Calibri" w:hAnsi="David" w:cs="David"/>
          <w:sz w:val="24"/>
          <w:szCs w:val="24"/>
          <w:rtl/>
        </w:rPr>
        <w:t xml:space="preserve">תובנות </w:t>
      </w:r>
      <w:r>
        <w:rPr>
          <w:rFonts w:ascii="David" w:eastAsia="Calibri" w:hAnsi="David" w:cs="David" w:hint="cs"/>
          <w:sz w:val="24"/>
          <w:szCs w:val="24"/>
          <w:rtl/>
        </w:rPr>
        <w:t xml:space="preserve">חשובות </w:t>
      </w:r>
      <w:r w:rsidR="006645EA">
        <w:rPr>
          <w:rFonts w:ascii="David" w:eastAsia="Calibri" w:hAnsi="David" w:cs="David" w:hint="cs"/>
          <w:sz w:val="24"/>
          <w:szCs w:val="24"/>
          <w:rtl/>
        </w:rPr>
        <w:t>עבור</w:t>
      </w:r>
      <w:r w:rsidRPr="00E21CC2">
        <w:rPr>
          <w:rFonts w:ascii="David" w:eastAsia="Calibri" w:hAnsi="David" w:cs="David"/>
          <w:sz w:val="24"/>
          <w:szCs w:val="24"/>
          <w:rtl/>
        </w:rPr>
        <w:t xml:space="preserve"> חברות דומות.</w:t>
      </w:r>
    </w:p>
    <w:p w14:paraId="26210381" w14:textId="0353F0F3" w:rsidR="001368EE" w:rsidRPr="00C54323" w:rsidRDefault="006645EA" w:rsidP="006645EA">
      <w:pPr>
        <w:bidi/>
        <w:spacing w:before="240" w:line="360" w:lineRule="auto"/>
        <w:jc w:val="both"/>
        <w:rPr>
          <w:rFonts w:ascii="David" w:eastAsia="Calibri" w:hAnsi="David" w:cs="David"/>
          <w:sz w:val="24"/>
          <w:szCs w:val="24"/>
        </w:rPr>
      </w:pPr>
      <w:r>
        <w:rPr>
          <w:rFonts w:ascii="David" w:eastAsia="Calibri" w:hAnsi="David" w:cs="David" w:hint="cs"/>
          <w:sz w:val="24"/>
          <w:szCs w:val="24"/>
          <w:rtl/>
        </w:rPr>
        <w:t>מדידת ההצלחה נעשתה במספר מישורים:</w:t>
      </w:r>
    </w:p>
    <w:p w14:paraId="5B902DB9" w14:textId="68117377" w:rsidR="001368EE" w:rsidRPr="00C54323" w:rsidRDefault="00000000" w:rsidP="006645EA">
      <w:pPr>
        <w:numPr>
          <w:ilvl w:val="0"/>
          <w:numId w:val="2"/>
        </w:numPr>
        <w:bidi/>
        <w:spacing w:line="360" w:lineRule="auto"/>
        <w:ind w:left="360"/>
        <w:jc w:val="both"/>
        <w:rPr>
          <w:rFonts w:ascii="David" w:eastAsia="Calibri" w:hAnsi="David" w:cs="David"/>
          <w:sz w:val="24"/>
          <w:szCs w:val="24"/>
        </w:rPr>
      </w:pPr>
      <w:r w:rsidRPr="00C54323">
        <w:rPr>
          <w:rFonts w:ascii="David" w:eastAsia="Calibri" w:hAnsi="David" w:cs="David"/>
          <w:sz w:val="24"/>
          <w:szCs w:val="24"/>
          <w:rtl/>
        </w:rPr>
        <w:t xml:space="preserve"> </w:t>
      </w:r>
      <w:r w:rsidRPr="006645EA">
        <w:rPr>
          <w:rFonts w:ascii="David" w:eastAsia="Calibri" w:hAnsi="David" w:cs="David"/>
          <w:b/>
          <w:bCs/>
          <w:sz w:val="24"/>
          <w:szCs w:val="24"/>
          <w:rtl/>
        </w:rPr>
        <w:t>רווח</w:t>
      </w:r>
      <w:r w:rsidR="006645EA" w:rsidRPr="006645EA">
        <w:rPr>
          <w:rFonts w:ascii="David" w:eastAsia="Calibri" w:hAnsi="David" w:cs="David" w:hint="cs"/>
          <w:b/>
          <w:bCs/>
          <w:sz w:val="24"/>
          <w:szCs w:val="24"/>
          <w:rtl/>
        </w:rPr>
        <w:t>ים:</w:t>
      </w:r>
      <w:r w:rsidRPr="00C54323">
        <w:rPr>
          <w:rFonts w:ascii="David" w:eastAsia="Calibri" w:hAnsi="David" w:cs="David"/>
          <w:sz w:val="24"/>
          <w:szCs w:val="24"/>
          <w:rtl/>
        </w:rPr>
        <w:t xml:space="preserve"> מה</w:t>
      </w:r>
      <w:r w:rsidR="006645EA">
        <w:rPr>
          <w:rFonts w:ascii="David" w:eastAsia="Calibri" w:hAnsi="David" w:cs="David" w:hint="cs"/>
          <w:sz w:val="24"/>
          <w:szCs w:val="24"/>
          <w:rtl/>
        </w:rPr>
        <w:t>ם</w:t>
      </w:r>
      <w:r w:rsidRPr="00C54323">
        <w:rPr>
          <w:rFonts w:ascii="David" w:eastAsia="Calibri" w:hAnsi="David" w:cs="David"/>
          <w:sz w:val="24"/>
          <w:szCs w:val="24"/>
          <w:rtl/>
        </w:rPr>
        <w:t xml:space="preserve"> הסרטים </w:t>
      </w:r>
      <w:r w:rsidR="006645EA">
        <w:rPr>
          <w:rFonts w:ascii="David" w:eastAsia="Calibri" w:hAnsi="David" w:cs="David" w:hint="cs"/>
          <w:sz w:val="24"/>
          <w:szCs w:val="24"/>
          <w:rtl/>
        </w:rPr>
        <w:t>ה</w:t>
      </w:r>
      <w:r w:rsidRPr="00C54323">
        <w:rPr>
          <w:rFonts w:ascii="David" w:eastAsia="Calibri" w:hAnsi="David" w:cs="David"/>
          <w:sz w:val="24"/>
          <w:szCs w:val="24"/>
          <w:rtl/>
        </w:rPr>
        <w:t xml:space="preserve">רווחיים </w:t>
      </w:r>
      <w:r w:rsidR="006645EA">
        <w:rPr>
          <w:rFonts w:ascii="David" w:eastAsia="Calibri" w:hAnsi="David" w:cs="David" w:hint="cs"/>
          <w:sz w:val="24"/>
          <w:szCs w:val="24"/>
          <w:rtl/>
        </w:rPr>
        <w:t xml:space="preserve">ביותר </w:t>
      </w:r>
      <w:r w:rsidRPr="00C54323">
        <w:rPr>
          <w:rFonts w:ascii="David" w:eastAsia="Calibri" w:hAnsi="David" w:cs="David"/>
          <w:sz w:val="24"/>
          <w:szCs w:val="24"/>
          <w:rtl/>
        </w:rPr>
        <w:t xml:space="preserve">של החברה? </w:t>
      </w:r>
      <w:r w:rsidR="0005427D">
        <w:rPr>
          <w:rFonts w:ascii="David" w:eastAsia="Calibri" w:hAnsi="David" w:cs="David" w:hint="cs"/>
          <w:sz w:val="24"/>
          <w:szCs w:val="24"/>
          <w:rtl/>
        </w:rPr>
        <w:t>מהם ה</w:t>
      </w:r>
      <w:r w:rsidR="006645EA">
        <w:rPr>
          <w:rFonts w:ascii="David" w:eastAsia="Calibri" w:hAnsi="David" w:cs="David" w:hint="cs"/>
          <w:sz w:val="24"/>
          <w:szCs w:val="24"/>
          <w:rtl/>
        </w:rPr>
        <w:t xml:space="preserve">פרמטרים </w:t>
      </w:r>
      <w:r w:rsidR="0005427D">
        <w:rPr>
          <w:rFonts w:ascii="David" w:eastAsia="Calibri" w:hAnsi="David" w:cs="David" w:hint="cs"/>
          <w:sz w:val="24"/>
          <w:szCs w:val="24"/>
          <w:rtl/>
        </w:rPr>
        <w:t>ה</w:t>
      </w:r>
      <w:r w:rsidRPr="00C54323">
        <w:rPr>
          <w:rFonts w:ascii="David" w:eastAsia="Calibri" w:hAnsi="David" w:cs="David"/>
          <w:sz w:val="24"/>
          <w:szCs w:val="24"/>
          <w:rtl/>
        </w:rPr>
        <w:t>משפיעים על הרווחים?</w:t>
      </w:r>
    </w:p>
    <w:p w14:paraId="45370572" w14:textId="1241B0B8" w:rsidR="001368EE" w:rsidRPr="00C54323" w:rsidRDefault="00000000" w:rsidP="006645EA">
      <w:pPr>
        <w:numPr>
          <w:ilvl w:val="0"/>
          <w:numId w:val="2"/>
        </w:numPr>
        <w:bidi/>
        <w:spacing w:line="360" w:lineRule="auto"/>
        <w:ind w:left="360"/>
        <w:jc w:val="both"/>
        <w:rPr>
          <w:rFonts w:ascii="David" w:eastAsia="Calibri" w:hAnsi="David" w:cs="David"/>
          <w:sz w:val="24"/>
          <w:szCs w:val="24"/>
        </w:rPr>
      </w:pPr>
      <w:r w:rsidRPr="006645EA">
        <w:rPr>
          <w:rFonts w:ascii="David" w:eastAsia="Calibri" w:hAnsi="David" w:cs="David"/>
          <w:b/>
          <w:bCs/>
          <w:sz w:val="24"/>
          <w:szCs w:val="24"/>
          <w:rtl/>
        </w:rPr>
        <w:t>יוצרים</w:t>
      </w:r>
      <w:r w:rsidR="006645EA" w:rsidRPr="006645EA">
        <w:rPr>
          <w:rFonts w:ascii="David" w:eastAsia="Calibri" w:hAnsi="David" w:cs="David" w:hint="cs"/>
          <w:b/>
          <w:bCs/>
          <w:sz w:val="24"/>
          <w:szCs w:val="24"/>
          <w:rtl/>
        </w:rPr>
        <w:t>:</w:t>
      </w:r>
      <w:r w:rsidRPr="00C54323">
        <w:rPr>
          <w:rFonts w:ascii="David" w:eastAsia="Calibri" w:hAnsi="David" w:cs="David"/>
          <w:sz w:val="24"/>
          <w:szCs w:val="24"/>
          <w:rtl/>
        </w:rPr>
        <w:t xml:space="preserve"> כיצד המפיקים </w:t>
      </w:r>
      <w:r w:rsidRPr="006645EA">
        <w:rPr>
          <w:rFonts w:ascii="David" w:eastAsia="Calibri" w:hAnsi="David" w:cs="David"/>
          <w:sz w:val="24"/>
          <w:szCs w:val="24"/>
          <w:highlight w:val="yellow"/>
          <w:rtl/>
        </w:rPr>
        <w:t>נמדדים</w:t>
      </w:r>
      <w:r w:rsidRPr="00C54323">
        <w:rPr>
          <w:rFonts w:ascii="David" w:eastAsia="Calibri" w:hAnsi="David" w:cs="David"/>
          <w:sz w:val="24"/>
          <w:szCs w:val="24"/>
          <w:rtl/>
        </w:rPr>
        <w:t xml:space="preserve"> ביחס לאחרים? האם </w:t>
      </w:r>
      <w:r w:rsidR="006645EA">
        <w:rPr>
          <w:rFonts w:ascii="David" w:eastAsia="Calibri" w:hAnsi="David" w:cs="David" w:hint="cs"/>
          <w:sz w:val="24"/>
          <w:szCs w:val="24"/>
          <w:rtl/>
        </w:rPr>
        <w:t>הרכב</w:t>
      </w:r>
      <w:r w:rsidRPr="00C54323">
        <w:rPr>
          <w:rFonts w:ascii="David" w:eastAsia="Calibri" w:hAnsi="David" w:cs="David"/>
          <w:sz w:val="24"/>
          <w:szCs w:val="24"/>
          <w:rtl/>
        </w:rPr>
        <w:t xml:space="preserve"> </w:t>
      </w:r>
      <w:r w:rsidR="006645EA">
        <w:rPr>
          <w:rFonts w:ascii="David" w:eastAsia="Calibri" w:hAnsi="David" w:cs="David" w:hint="cs"/>
          <w:sz w:val="24"/>
          <w:szCs w:val="24"/>
          <w:rtl/>
        </w:rPr>
        <w:t xml:space="preserve">מסוים הפיק </w:t>
      </w:r>
      <w:r w:rsidRPr="00C54323">
        <w:rPr>
          <w:rFonts w:ascii="David" w:eastAsia="Calibri" w:hAnsi="David" w:cs="David"/>
          <w:sz w:val="24"/>
          <w:szCs w:val="24"/>
          <w:rtl/>
        </w:rPr>
        <w:t>סרטים מוצלחים</w:t>
      </w:r>
      <w:r w:rsidR="0005427D">
        <w:rPr>
          <w:rFonts w:ascii="David" w:eastAsia="Calibri" w:hAnsi="David" w:cs="David" w:hint="cs"/>
          <w:sz w:val="24"/>
          <w:szCs w:val="24"/>
          <w:rtl/>
        </w:rPr>
        <w:t>/</w:t>
      </w:r>
      <w:r w:rsidR="006645EA">
        <w:rPr>
          <w:rFonts w:ascii="David" w:eastAsia="Calibri" w:hAnsi="David" w:cs="David" w:hint="cs"/>
          <w:sz w:val="24"/>
          <w:szCs w:val="24"/>
          <w:rtl/>
        </w:rPr>
        <w:t xml:space="preserve"> אהובים יותר?</w:t>
      </w:r>
    </w:p>
    <w:p w14:paraId="6AD8CE30" w14:textId="746ED87D" w:rsidR="001368EE" w:rsidRPr="00C54323" w:rsidRDefault="00000000" w:rsidP="006645EA">
      <w:pPr>
        <w:numPr>
          <w:ilvl w:val="0"/>
          <w:numId w:val="2"/>
        </w:numPr>
        <w:bidi/>
        <w:spacing w:line="360" w:lineRule="auto"/>
        <w:ind w:left="360"/>
        <w:jc w:val="both"/>
        <w:rPr>
          <w:rFonts w:ascii="David" w:eastAsia="Calibri" w:hAnsi="David" w:cs="David"/>
          <w:sz w:val="24"/>
          <w:szCs w:val="24"/>
        </w:rPr>
      </w:pPr>
      <w:r w:rsidRPr="006645EA">
        <w:rPr>
          <w:rFonts w:ascii="David" w:eastAsia="Calibri" w:hAnsi="David" w:cs="David"/>
          <w:b/>
          <w:bCs/>
          <w:sz w:val="24"/>
          <w:szCs w:val="24"/>
          <w:rtl/>
        </w:rPr>
        <w:t>היסטוריה</w:t>
      </w:r>
      <w:r w:rsidR="006645EA" w:rsidRPr="006645EA">
        <w:rPr>
          <w:rFonts w:ascii="David" w:eastAsia="Calibri" w:hAnsi="David" w:cs="David" w:hint="cs"/>
          <w:b/>
          <w:bCs/>
          <w:sz w:val="24"/>
          <w:szCs w:val="24"/>
          <w:rtl/>
        </w:rPr>
        <w:t>:</w:t>
      </w:r>
      <w:r w:rsidR="006645EA">
        <w:rPr>
          <w:rFonts w:ascii="David" w:eastAsia="Calibri" w:hAnsi="David" w:cs="David" w:hint="cs"/>
          <w:sz w:val="24"/>
          <w:szCs w:val="24"/>
          <w:rtl/>
        </w:rPr>
        <w:t xml:space="preserve"> </w:t>
      </w:r>
      <w:r w:rsidRPr="00C54323">
        <w:rPr>
          <w:rFonts w:ascii="David" w:eastAsia="Calibri" w:hAnsi="David" w:cs="David"/>
          <w:sz w:val="24"/>
          <w:szCs w:val="24"/>
          <w:rtl/>
        </w:rPr>
        <w:t xml:space="preserve">האם ניתן לזהות </w:t>
      </w:r>
      <w:r w:rsidR="004B25A8">
        <w:rPr>
          <w:rFonts w:ascii="David" w:eastAsia="Calibri" w:hAnsi="David" w:cs="David" w:hint="cs"/>
          <w:sz w:val="24"/>
          <w:szCs w:val="24"/>
          <w:rtl/>
        </w:rPr>
        <w:t xml:space="preserve">השפעה של אירועים היסטוריים בעולם ובתוך החברה על </w:t>
      </w:r>
      <w:r w:rsidRPr="00C54323">
        <w:rPr>
          <w:rFonts w:ascii="David" w:eastAsia="Calibri" w:hAnsi="David" w:cs="David"/>
          <w:sz w:val="24"/>
          <w:szCs w:val="24"/>
          <w:rtl/>
        </w:rPr>
        <w:t>פעילותה של דיסני?</w:t>
      </w:r>
    </w:p>
    <w:p w14:paraId="221FE566" w14:textId="6DAC81CD" w:rsidR="001368EE" w:rsidRPr="004B25A8" w:rsidRDefault="00000000" w:rsidP="004B25A8">
      <w:pPr>
        <w:numPr>
          <w:ilvl w:val="0"/>
          <w:numId w:val="2"/>
        </w:numPr>
        <w:bidi/>
        <w:spacing w:line="360" w:lineRule="auto"/>
        <w:ind w:left="360"/>
        <w:jc w:val="both"/>
        <w:rPr>
          <w:rFonts w:ascii="David" w:eastAsia="Calibri" w:hAnsi="David" w:cs="David"/>
          <w:sz w:val="24"/>
          <w:szCs w:val="24"/>
          <w:rPrChange w:id="0" w:author="Maya Strauss" w:date="2023-08-27T15:15:00Z">
            <w:rPr>
              <w:rFonts w:ascii="Calibri" w:eastAsia="Calibri" w:hAnsi="Calibri" w:cs="Calibri"/>
            </w:rPr>
          </w:rPrChange>
        </w:rPr>
      </w:pPr>
      <w:r w:rsidRPr="004B25A8">
        <w:rPr>
          <w:rFonts w:ascii="David" w:eastAsia="Calibri" w:hAnsi="David" w:cs="David"/>
          <w:b/>
          <w:bCs/>
          <w:sz w:val="24"/>
          <w:szCs w:val="24"/>
          <w:rtl/>
        </w:rPr>
        <w:t>פארקים</w:t>
      </w:r>
      <w:r w:rsidR="004B25A8" w:rsidRPr="004B25A8">
        <w:rPr>
          <w:rFonts w:ascii="David" w:eastAsia="Calibri" w:hAnsi="David" w:cs="David" w:hint="cs"/>
          <w:b/>
          <w:bCs/>
          <w:sz w:val="24"/>
          <w:szCs w:val="24"/>
          <w:rtl/>
        </w:rPr>
        <w:t>:</w:t>
      </w:r>
      <w:r w:rsidR="004B25A8">
        <w:rPr>
          <w:rFonts w:ascii="David" w:eastAsia="Calibri" w:hAnsi="David" w:cs="David" w:hint="cs"/>
          <w:sz w:val="24"/>
          <w:szCs w:val="24"/>
          <w:rtl/>
        </w:rPr>
        <w:t xml:space="preserve"> מהם ה</w:t>
      </w:r>
      <w:r w:rsidRPr="006645EA">
        <w:rPr>
          <w:rFonts w:ascii="David" w:eastAsia="Calibri" w:hAnsi="David" w:cs="David"/>
          <w:sz w:val="24"/>
          <w:szCs w:val="24"/>
          <w:rtl/>
        </w:rPr>
        <w:t xml:space="preserve">פרמטרים </w:t>
      </w:r>
      <w:r w:rsidR="004B25A8">
        <w:rPr>
          <w:rFonts w:ascii="David" w:eastAsia="Calibri" w:hAnsi="David" w:cs="David" w:hint="cs"/>
          <w:sz w:val="24"/>
          <w:szCs w:val="24"/>
          <w:rtl/>
        </w:rPr>
        <w:t>ה</w:t>
      </w:r>
      <w:r w:rsidRPr="006645EA">
        <w:rPr>
          <w:rFonts w:ascii="David" w:eastAsia="Calibri" w:hAnsi="David" w:cs="David"/>
          <w:sz w:val="24"/>
          <w:szCs w:val="24"/>
          <w:rtl/>
        </w:rPr>
        <w:t>חשובים למבקרים</w:t>
      </w:r>
      <w:r w:rsidR="004B25A8">
        <w:rPr>
          <w:rFonts w:ascii="David" w:eastAsia="Calibri" w:hAnsi="David" w:cs="David" w:hint="cs"/>
          <w:sz w:val="24"/>
          <w:szCs w:val="24"/>
          <w:rtl/>
        </w:rPr>
        <w:t xml:space="preserve">? </w:t>
      </w:r>
      <w:r w:rsidRPr="004B25A8">
        <w:rPr>
          <w:rFonts w:ascii="David" w:eastAsia="Calibri" w:hAnsi="David" w:cs="David"/>
          <w:sz w:val="24"/>
          <w:szCs w:val="24"/>
          <w:rtl/>
        </w:rPr>
        <w:t>מה</w:t>
      </w:r>
      <w:r w:rsidR="004B25A8">
        <w:rPr>
          <w:rFonts w:ascii="David" w:eastAsia="Calibri" w:hAnsi="David" w:cs="David" w:hint="cs"/>
          <w:sz w:val="24"/>
          <w:szCs w:val="24"/>
          <w:rtl/>
        </w:rPr>
        <w:t>י</w:t>
      </w:r>
      <w:r w:rsidRPr="004B25A8">
        <w:rPr>
          <w:rFonts w:ascii="David" w:eastAsia="Calibri" w:hAnsi="David" w:cs="David"/>
          <w:sz w:val="24"/>
          <w:szCs w:val="24"/>
          <w:rtl/>
        </w:rPr>
        <w:t xml:space="preserve"> החלוקה הרגשית של הביקורות השונות והאם ניתן לזהות הבדלים לפי המוצא של המבקר?  </w:t>
      </w:r>
    </w:p>
    <w:p w14:paraId="3CB049C7" w14:textId="77777777" w:rsidR="001368EE" w:rsidRPr="00C54323" w:rsidRDefault="001368EE" w:rsidP="006645EA">
      <w:pPr>
        <w:bidi/>
        <w:spacing w:line="360" w:lineRule="auto"/>
        <w:jc w:val="both"/>
        <w:rPr>
          <w:rFonts w:ascii="David" w:eastAsia="Calibri" w:hAnsi="David" w:cs="David"/>
          <w:sz w:val="24"/>
          <w:szCs w:val="24"/>
        </w:rPr>
      </w:pPr>
    </w:p>
    <w:p w14:paraId="520B3B52" w14:textId="77777777" w:rsidR="001368EE" w:rsidRPr="00C54323" w:rsidRDefault="00000000" w:rsidP="006645EA">
      <w:pPr>
        <w:bidi/>
        <w:spacing w:line="360" w:lineRule="auto"/>
        <w:jc w:val="both"/>
        <w:rPr>
          <w:rFonts w:ascii="David" w:eastAsia="Calibri" w:hAnsi="David" w:cs="David"/>
          <w:sz w:val="24"/>
          <w:szCs w:val="24"/>
          <w:u w:val="single"/>
        </w:rPr>
      </w:pPr>
      <w:r w:rsidRPr="00C54323">
        <w:rPr>
          <w:rFonts w:ascii="David" w:eastAsia="Calibri" w:hAnsi="David" w:cs="David"/>
          <w:sz w:val="24"/>
          <w:szCs w:val="24"/>
          <w:u w:val="single"/>
          <w:rtl/>
        </w:rPr>
        <w:t>מקורות המידע</w:t>
      </w:r>
    </w:p>
    <w:p w14:paraId="13EFA570" w14:textId="7A2E63E2"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בעבוד</w:t>
      </w:r>
      <w:r w:rsidR="004B25A8">
        <w:rPr>
          <w:rFonts w:ascii="David" w:eastAsia="Calibri" w:hAnsi="David" w:cs="David" w:hint="cs"/>
          <w:sz w:val="24"/>
          <w:szCs w:val="24"/>
          <w:rtl/>
        </w:rPr>
        <w:t>תנו</w:t>
      </w:r>
      <w:r w:rsidRPr="00C54323">
        <w:rPr>
          <w:rFonts w:ascii="David" w:eastAsia="Calibri" w:hAnsi="David" w:cs="David"/>
          <w:sz w:val="24"/>
          <w:szCs w:val="24"/>
          <w:rtl/>
        </w:rPr>
        <w:t xml:space="preserve"> הסתמכנו על שלושה מאגרי נתונים </w:t>
      </w:r>
      <w:r w:rsidR="004B25A8">
        <w:rPr>
          <w:rFonts w:ascii="David" w:eastAsia="Calibri" w:hAnsi="David" w:cs="David" w:hint="cs"/>
          <w:sz w:val="24"/>
          <w:szCs w:val="24"/>
          <w:rtl/>
        </w:rPr>
        <w:t xml:space="preserve">שמקורם באתר </w:t>
      </w:r>
      <w:r w:rsidRPr="00C54323">
        <w:rPr>
          <w:rFonts w:ascii="David" w:eastAsia="Calibri" w:hAnsi="David" w:cs="David"/>
          <w:sz w:val="24"/>
          <w:szCs w:val="24"/>
        </w:rPr>
        <w:t>Kaggle</w:t>
      </w:r>
      <w:r w:rsidRPr="00C54323">
        <w:rPr>
          <w:rFonts w:ascii="David" w:eastAsia="Calibri" w:hAnsi="David" w:cs="David"/>
          <w:sz w:val="24"/>
          <w:szCs w:val="24"/>
          <w:rtl/>
        </w:rPr>
        <w:t>, המציע מערכי נתונים בנושאים מגוונים.</w:t>
      </w:r>
    </w:p>
    <w:p w14:paraId="06585CD8" w14:textId="0FDCC2AD" w:rsidR="001368EE" w:rsidRPr="002323AB" w:rsidRDefault="00000000" w:rsidP="002323AB">
      <w:pPr>
        <w:numPr>
          <w:ilvl w:val="0"/>
          <w:numId w:val="1"/>
        </w:numPr>
        <w:bidi/>
        <w:spacing w:before="240" w:line="360" w:lineRule="auto"/>
        <w:ind w:left="360"/>
        <w:jc w:val="both"/>
        <w:rPr>
          <w:rFonts w:ascii="David" w:eastAsia="Calibri" w:hAnsi="David" w:cs="David"/>
          <w:b/>
          <w:sz w:val="24"/>
          <w:szCs w:val="24"/>
        </w:rPr>
      </w:pPr>
      <w:r w:rsidRPr="002323AB">
        <w:rPr>
          <w:rFonts w:ascii="David" w:eastAsia="Calibri" w:hAnsi="David" w:cs="David"/>
          <w:b/>
          <w:sz w:val="24"/>
          <w:szCs w:val="24"/>
        </w:rPr>
        <w:t>Disney Movie Dataset</w:t>
      </w:r>
      <w:r w:rsidR="002323AB">
        <w:rPr>
          <w:rFonts w:ascii="David" w:eastAsia="Calibri" w:hAnsi="David" w:cs="David" w:hint="cs"/>
          <w:sz w:val="24"/>
          <w:szCs w:val="24"/>
          <w:rtl/>
        </w:rPr>
        <w:t xml:space="preserve"> - </w:t>
      </w:r>
      <w:r w:rsidRPr="002323AB">
        <w:rPr>
          <w:rFonts w:ascii="David" w:eastAsia="Calibri" w:hAnsi="David" w:cs="David"/>
          <w:sz w:val="24"/>
          <w:szCs w:val="24"/>
          <w:rtl/>
        </w:rPr>
        <w:t xml:space="preserve">מאגר מידע </w:t>
      </w:r>
      <w:r w:rsidR="004B25A8" w:rsidRPr="002323AB">
        <w:rPr>
          <w:rFonts w:ascii="David" w:eastAsia="Calibri" w:hAnsi="David" w:cs="David" w:hint="cs"/>
          <w:sz w:val="24"/>
          <w:szCs w:val="24"/>
          <w:rtl/>
        </w:rPr>
        <w:t>הכולל</w:t>
      </w:r>
      <w:r w:rsidRPr="002323AB">
        <w:rPr>
          <w:rFonts w:ascii="David" w:eastAsia="Calibri" w:hAnsi="David" w:cs="David"/>
          <w:sz w:val="24"/>
          <w:szCs w:val="24"/>
          <w:rtl/>
        </w:rPr>
        <w:t xml:space="preserve"> נתונים אודות 431 סרטים שהפיקה חברת וולט דיסני בין השנים 1937-2021. </w:t>
      </w:r>
      <w:r w:rsidR="004B25A8" w:rsidRPr="002323AB">
        <w:rPr>
          <w:rFonts w:ascii="David" w:eastAsia="Calibri" w:hAnsi="David" w:cs="David" w:hint="cs"/>
          <w:sz w:val="24"/>
          <w:szCs w:val="24"/>
          <w:rtl/>
        </w:rPr>
        <w:t>המאגר</w:t>
      </w:r>
      <w:r w:rsidRPr="002323AB">
        <w:rPr>
          <w:rFonts w:ascii="David" w:eastAsia="Calibri" w:hAnsi="David" w:cs="David"/>
          <w:sz w:val="24"/>
          <w:szCs w:val="24"/>
          <w:rtl/>
        </w:rPr>
        <w:t xml:space="preserve"> כולל שדות רבים</w:t>
      </w:r>
      <w:r w:rsidR="004B25A8" w:rsidRPr="002323AB">
        <w:rPr>
          <w:rFonts w:ascii="David" w:eastAsia="Calibri" w:hAnsi="David" w:cs="David" w:hint="cs"/>
          <w:sz w:val="24"/>
          <w:szCs w:val="24"/>
          <w:rtl/>
        </w:rPr>
        <w:t xml:space="preserve"> וביניהם</w:t>
      </w:r>
      <w:r w:rsidRPr="002323AB">
        <w:rPr>
          <w:rFonts w:ascii="David" w:eastAsia="Calibri" w:hAnsi="David" w:cs="David"/>
          <w:sz w:val="24"/>
          <w:szCs w:val="24"/>
          <w:rtl/>
        </w:rPr>
        <w:t xml:space="preserve"> שם</w:t>
      </w:r>
      <w:r w:rsidR="004B25A8" w:rsidRPr="002323AB">
        <w:rPr>
          <w:rFonts w:ascii="David" w:eastAsia="Calibri" w:hAnsi="David" w:cs="David" w:hint="cs"/>
          <w:sz w:val="24"/>
          <w:szCs w:val="24"/>
          <w:rtl/>
        </w:rPr>
        <w:t xml:space="preserve"> הסרט</w:t>
      </w:r>
      <w:r w:rsidRPr="002323AB">
        <w:rPr>
          <w:rFonts w:ascii="David" w:eastAsia="Calibri" w:hAnsi="David" w:cs="David"/>
          <w:sz w:val="24"/>
          <w:szCs w:val="24"/>
          <w:rtl/>
        </w:rPr>
        <w:t xml:space="preserve">, חברת ההפקה, תאריך יציאה, אורך, תקציב, רווח הקופה, דירוג </w:t>
      </w:r>
      <w:r w:rsidRPr="002323AB">
        <w:rPr>
          <w:rFonts w:ascii="David" w:eastAsia="Calibri" w:hAnsi="David" w:cs="David"/>
          <w:sz w:val="24"/>
          <w:szCs w:val="24"/>
        </w:rPr>
        <w:t>IMDb</w:t>
      </w:r>
      <w:r w:rsidRPr="002323AB">
        <w:rPr>
          <w:rFonts w:ascii="David" w:eastAsia="Calibri" w:hAnsi="David" w:cs="David"/>
          <w:sz w:val="24"/>
          <w:szCs w:val="24"/>
          <w:rtl/>
        </w:rPr>
        <w:t xml:space="preserve">, דירוג </w:t>
      </w:r>
      <w:proofErr w:type="spellStart"/>
      <w:r w:rsidRPr="002323AB">
        <w:rPr>
          <w:rFonts w:ascii="David" w:eastAsia="Calibri" w:hAnsi="David" w:cs="David"/>
          <w:sz w:val="24"/>
          <w:szCs w:val="24"/>
        </w:rPr>
        <w:t>Metascore</w:t>
      </w:r>
      <w:proofErr w:type="spellEnd"/>
      <w:r w:rsidRPr="002323AB">
        <w:rPr>
          <w:rFonts w:ascii="David" w:eastAsia="Calibri" w:hAnsi="David" w:cs="David"/>
          <w:sz w:val="24"/>
          <w:szCs w:val="24"/>
          <w:rtl/>
        </w:rPr>
        <w:t xml:space="preserve"> (</w:t>
      </w:r>
      <w:r w:rsidR="004B25A8" w:rsidRPr="002323AB">
        <w:rPr>
          <w:rFonts w:ascii="David" w:eastAsia="Calibri" w:hAnsi="David" w:cs="David" w:hint="cs"/>
          <w:sz w:val="24"/>
          <w:szCs w:val="24"/>
          <w:rtl/>
        </w:rPr>
        <w:t>כ</w:t>
      </w:r>
      <w:r w:rsidRPr="002323AB">
        <w:rPr>
          <w:rFonts w:ascii="David" w:eastAsia="Calibri" w:hAnsi="David" w:cs="David"/>
          <w:sz w:val="24"/>
          <w:szCs w:val="24"/>
          <w:rtl/>
        </w:rPr>
        <w:t xml:space="preserve">יום </w:t>
      </w:r>
      <w:r w:rsidRPr="002323AB">
        <w:rPr>
          <w:rFonts w:ascii="David" w:eastAsia="Calibri" w:hAnsi="David" w:cs="David"/>
          <w:sz w:val="24"/>
          <w:szCs w:val="24"/>
        </w:rPr>
        <w:t>Metacritic</w:t>
      </w:r>
      <w:r w:rsidRPr="002323AB">
        <w:rPr>
          <w:rFonts w:ascii="David" w:eastAsia="Calibri" w:hAnsi="David" w:cs="David"/>
          <w:sz w:val="24"/>
          <w:szCs w:val="24"/>
          <w:rtl/>
        </w:rPr>
        <w:t xml:space="preserve">), דירוג </w:t>
      </w:r>
      <w:r w:rsidRPr="002323AB">
        <w:rPr>
          <w:rFonts w:ascii="David" w:eastAsia="Calibri" w:hAnsi="David" w:cs="David"/>
          <w:sz w:val="24"/>
          <w:szCs w:val="24"/>
        </w:rPr>
        <w:t>Rotten Tomatoes</w:t>
      </w:r>
      <w:r w:rsidRPr="002323AB">
        <w:rPr>
          <w:rFonts w:ascii="David" w:eastAsia="Calibri" w:hAnsi="David" w:cs="David"/>
          <w:sz w:val="24"/>
          <w:szCs w:val="24"/>
          <w:rtl/>
        </w:rPr>
        <w:t>, במאים, מפיקים ומלחינים.</w:t>
      </w:r>
    </w:p>
    <w:p w14:paraId="073CF4C3" w14:textId="1195E99F" w:rsidR="001368EE" w:rsidRPr="002323AB" w:rsidRDefault="00000000" w:rsidP="002323AB">
      <w:pPr>
        <w:numPr>
          <w:ilvl w:val="0"/>
          <w:numId w:val="1"/>
        </w:numPr>
        <w:bidi/>
        <w:spacing w:before="240" w:line="360" w:lineRule="auto"/>
        <w:ind w:left="360"/>
        <w:jc w:val="both"/>
        <w:rPr>
          <w:rFonts w:ascii="David" w:eastAsia="Calibri" w:hAnsi="David" w:cs="David"/>
          <w:sz w:val="24"/>
          <w:szCs w:val="24"/>
          <w:rtl/>
        </w:rPr>
      </w:pPr>
      <w:r w:rsidRPr="002323AB">
        <w:rPr>
          <w:rFonts w:ascii="David" w:eastAsia="Calibri" w:hAnsi="David" w:cs="David"/>
          <w:b/>
          <w:sz w:val="24"/>
          <w:szCs w:val="24"/>
        </w:rPr>
        <w:t>Disneyland Reviews</w:t>
      </w:r>
      <w:r w:rsidR="002323AB">
        <w:rPr>
          <w:rFonts w:ascii="David" w:eastAsia="Calibri" w:hAnsi="David" w:cs="David" w:hint="cs"/>
          <w:sz w:val="24"/>
          <w:szCs w:val="24"/>
          <w:rtl/>
        </w:rPr>
        <w:t xml:space="preserve"> - </w:t>
      </w:r>
      <w:r w:rsidRPr="002323AB">
        <w:rPr>
          <w:rFonts w:ascii="David" w:eastAsia="Calibri" w:hAnsi="David" w:cs="David"/>
          <w:sz w:val="24"/>
          <w:szCs w:val="24"/>
          <w:rtl/>
        </w:rPr>
        <w:t xml:space="preserve">מאגר מידע </w:t>
      </w:r>
      <w:r w:rsidR="007C295C" w:rsidRPr="002323AB">
        <w:rPr>
          <w:rFonts w:ascii="David" w:eastAsia="Calibri" w:hAnsi="David" w:cs="David" w:hint="cs"/>
          <w:sz w:val="24"/>
          <w:szCs w:val="24"/>
          <w:rtl/>
        </w:rPr>
        <w:t>הכולל</w:t>
      </w:r>
      <w:r w:rsidRPr="002323AB">
        <w:rPr>
          <w:rFonts w:ascii="David" w:eastAsia="Calibri" w:hAnsi="David" w:cs="David"/>
          <w:sz w:val="24"/>
          <w:szCs w:val="24"/>
          <w:rtl/>
        </w:rPr>
        <w:t xml:space="preserve"> 42,656 ביקורות של מבקרי דיסנילנד בפארקים בקליפורניה, פריז והונג קונג, בין השנים 2011-2019. המאגר כולל את </w:t>
      </w:r>
      <w:r w:rsidR="007C295C" w:rsidRPr="002323AB">
        <w:rPr>
          <w:rFonts w:ascii="David" w:eastAsia="Calibri" w:hAnsi="David" w:cs="David" w:hint="cs"/>
          <w:sz w:val="24"/>
          <w:szCs w:val="24"/>
          <w:rtl/>
        </w:rPr>
        <w:t>ה</w:t>
      </w:r>
      <w:r w:rsidRPr="002323AB">
        <w:rPr>
          <w:rFonts w:ascii="David" w:eastAsia="Calibri" w:hAnsi="David" w:cs="David"/>
          <w:sz w:val="24"/>
          <w:szCs w:val="24"/>
          <w:rtl/>
        </w:rPr>
        <w:t>שדות</w:t>
      </w:r>
      <w:r w:rsidR="007C295C" w:rsidRPr="002323AB">
        <w:rPr>
          <w:rFonts w:ascii="David" w:eastAsia="Calibri" w:hAnsi="David" w:cs="David" w:hint="cs"/>
          <w:sz w:val="24"/>
          <w:szCs w:val="24"/>
          <w:rtl/>
        </w:rPr>
        <w:t xml:space="preserve"> הבאים:</w:t>
      </w:r>
      <w:r w:rsidRPr="002323AB">
        <w:rPr>
          <w:rFonts w:ascii="David" w:eastAsia="Calibri" w:hAnsi="David" w:cs="David"/>
          <w:sz w:val="24"/>
          <w:szCs w:val="24"/>
          <w:rtl/>
        </w:rPr>
        <w:t xml:space="preserve"> דירוג הפארק, חודש ושנת הביקור, מדינת מגורים של המבקר, טקסט הביקורת, הפארק אותו ביקרו. הביקורות נאספו מאתר </w:t>
      </w:r>
      <w:r w:rsidRPr="002323AB">
        <w:rPr>
          <w:rFonts w:ascii="David" w:eastAsia="Calibri" w:hAnsi="David" w:cs="David"/>
          <w:sz w:val="24"/>
          <w:szCs w:val="24"/>
        </w:rPr>
        <w:t>TripAdvisor</w:t>
      </w:r>
      <w:r w:rsidR="0093331B" w:rsidRPr="002323AB">
        <w:rPr>
          <w:rFonts w:ascii="David" w:eastAsia="Calibri" w:hAnsi="David" w:cs="David" w:hint="cs"/>
          <w:sz w:val="24"/>
          <w:szCs w:val="24"/>
          <w:rtl/>
        </w:rPr>
        <w:t>.</w:t>
      </w:r>
    </w:p>
    <w:p w14:paraId="02DD68FA" w14:textId="77777777" w:rsidR="00DF041D" w:rsidRDefault="00000000" w:rsidP="00DF041D">
      <w:pPr>
        <w:numPr>
          <w:ilvl w:val="0"/>
          <w:numId w:val="1"/>
        </w:numPr>
        <w:bidi/>
        <w:spacing w:before="240" w:line="360" w:lineRule="auto"/>
        <w:ind w:left="360"/>
        <w:jc w:val="both"/>
        <w:rPr>
          <w:rFonts w:ascii="David" w:eastAsia="Calibri" w:hAnsi="David" w:cs="David"/>
          <w:sz w:val="24"/>
          <w:szCs w:val="24"/>
          <w:u w:val="single"/>
        </w:rPr>
      </w:pPr>
      <w:r w:rsidRPr="00321CFF">
        <w:rPr>
          <w:rFonts w:ascii="David" w:eastAsia="Calibri" w:hAnsi="David" w:cs="David"/>
          <w:b/>
          <w:sz w:val="24"/>
          <w:szCs w:val="24"/>
        </w:rPr>
        <w:t>US CPI</w:t>
      </w:r>
      <w:r w:rsidR="002323AB" w:rsidRPr="00321CFF">
        <w:rPr>
          <w:rFonts w:ascii="David" w:eastAsia="Calibri" w:hAnsi="David" w:cs="David" w:hint="cs"/>
          <w:sz w:val="24"/>
          <w:szCs w:val="24"/>
          <w:rtl/>
        </w:rPr>
        <w:t xml:space="preserve"> - </w:t>
      </w:r>
      <w:r w:rsidRPr="00321CFF">
        <w:rPr>
          <w:rFonts w:ascii="David" w:eastAsia="Calibri" w:hAnsi="David" w:cs="David"/>
          <w:sz w:val="24"/>
          <w:szCs w:val="24"/>
          <w:rtl/>
        </w:rPr>
        <w:t xml:space="preserve">מאגר </w:t>
      </w:r>
      <w:r w:rsidR="0093331B" w:rsidRPr="00321CFF">
        <w:rPr>
          <w:rFonts w:ascii="David" w:eastAsia="Calibri" w:hAnsi="David" w:cs="David" w:hint="cs"/>
          <w:sz w:val="24"/>
          <w:szCs w:val="24"/>
          <w:rtl/>
        </w:rPr>
        <w:t>המ</w:t>
      </w:r>
      <w:r w:rsidRPr="00321CFF">
        <w:rPr>
          <w:rFonts w:ascii="David" w:eastAsia="Calibri" w:hAnsi="David" w:cs="David"/>
          <w:sz w:val="24"/>
          <w:szCs w:val="24"/>
          <w:rtl/>
        </w:rPr>
        <w:t xml:space="preserve">תאר את מדד המחירים לצרכן </w:t>
      </w:r>
      <w:r w:rsidR="0093331B" w:rsidRPr="00321CFF">
        <w:rPr>
          <w:rFonts w:ascii="David" w:eastAsia="Calibri" w:hAnsi="David" w:cs="David" w:hint="cs"/>
          <w:sz w:val="24"/>
          <w:szCs w:val="24"/>
          <w:rtl/>
        </w:rPr>
        <w:t>בארה"ב</w:t>
      </w:r>
      <w:r w:rsidRPr="00321CFF">
        <w:rPr>
          <w:rFonts w:ascii="David" w:eastAsia="Calibri" w:hAnsi="David" w:cs="David"/>
          <w:sz w:val="24"/>
          <w:szCs w:val="24"/>
          <w:rtl/>
        </w:rPr>
        <w:t xml:space="preserve"> לכל יום בין התאריכים </w:t>
      </w:r>
      <w:r w:rsidR="0093331B" w:rsidRPr="00321CFF">
        <w:rPr>
          <w:rFonts w:ascii="David" w:eastAsia="Calibri" w:hAnsi="David" w:cs="David" w:hint="cs"/>
          <w:sz w:val="24"/>
          <w:szCs w:val="24"/>
          <w:rtl/>
        </w:rPr>
        <w:t>0</w:t>
      </w:r>
      <w:r w:rsidRPr="00321CFF">
        <w:rPr>
          <w:rFonts w:ascii="David" w:eastAsia="Calibri" w:hAnsi="David" w:cs="David"/>
          <w:sz w:val="24"/>
          <w:szCs w:val="24"/>
          <w:rtl/>
        </w:rPr>
        <w:t>1/</w:t>
      </w:r>
      <w:r w:rsidR="0093331B" w:rsidRPr="00321CFF">
        <w:rPr>
          <w:rFonts w:ascii="David" w:eastAsia="Calibri" w:hAnsi="David" w:cs="David" w:hint="cs"/>
          <w:sz w:val="24"/>
          <w:szCs w:val="24"/>
          <w:rtl/>
        </w:rPr>
        <w:t>0</w:t>
      </w:r>
      <w:r w:rsidRPr="00321CFF">
        <w:rPr>
          <w:rFonts w:ascii="David" w:eastAsia="Calibri" w:hAnsi="David" w:cs="David"/>
          <w:sz w:val="24"/>
          <w:szCs w:val="24"/>
          <w:rtl/>
        </w:rPr>
        <w:t>1/1913-</w:t>
      </w:r>
      <w:r w:rsidR="0093331B" w:rsidRPr="00321CFF">
        <w:rPr>
          <w:rFonts w:ascii="David" w:eastAsia="Calibri" w:hAnsi="David" w:cs="David" w:hint="cs"/>
          <w:sz w:val="24"/>
          <w:szCs w:val="24"/>
          <w:rtl/>
        </w:rPr>
        <w:t>0</w:t>
      </w:r>
      <w:r w:rsidRPr="00321CFF">
        <w:rPr>
          <w:rFonts w:ascii="David" w:eastAsia="Calibri" w:hAnsi="David" w:cs="David"/>
          <w:sz w:val="24"/>
          <w:szCs w:val="24"/>
          <w:rtl/>
        </w:rPr>
        <w:t>7/</w:t>
      </w:r>
      <w:r w:rsidR="0093331B" w:rsidRPr="00321CFF">
        <w:rPr>
          <w:rFonts w:ascii="David" w:eastAsia="Calibri" w:hAnsi="David" w:cs="David" w:hint="cs"/>
          <w:sz w:val="24"/>
          <w:szCs w:val="24"/>
          <w:rtl/>
        </w:rPr>
        <w:t>0</w:t>
      </w:r>
      <w:r w:rsidRPr="00321CFF">
        <w:rPr>
          <w:rFonts w:ascii="David" w:eastAsia="Calibri" w:hAnsi="David" w:cs="David"/>
          <w:sz w:val="24"/>
          <w:szCs w:val="24"/>
          <w:rtl/>
        </w:rPr>
        <w:t>1/2021.</w:t>
      </w:r>
      <w:r w:rsidR="00321CFF" w:rsidRPr="00321CFF">
        <w:rPr>
          <w:rFonts w:ascii="David" w:eastAsia="Calibri" w:hAnsi="David" w:cs="David" w:hint="cs"/>
          <w:sz w:val="24"/>
          <w:szCs w:val="24"/>
          <w:rtl/>
        </w:rPr>
        <w:t xml:space="preserve"> המאגר</w:t>
      </w:r>
      <w:r w:rsidRPr="00321CFF">
        <w:rPr>
          <w:rFonts w:ascii="David" w:eastAsia="Calibri" w:hAnsi="David" w:cs="David"/>
          <w:sz w:val="24"/>
          <w:szCs w:val="24"/>
          <w:rtl/>
        </w:rPr>
        <w:t xml:space="preserve"> </w:t>
      </w:r>
      <w:r w:rsidRPr="00321CFF">
        <w:rPr>
          <w:rFonts w:ascii="David" w:eastAsia="Calibri" w:hAnsi="David" w:cs="David"/>
          <w:sz w:val="24"/>
          <w:szCs w:val="24"/>
        </w:rPr>
        <w:t>Disney Movies Dataset</w:t>
      </w:r>
      <w:r w:rsidRPr="00321CFF">
        <w:rPr>
          <w:rFonts w:ascii="David" w:eastAsia="Calibri" w:hAnsi="David" w:cs="David"/>
          <w:sz w:val="24"/>
          <w:szCs w:val="24"/>
          <w:rtl/>
        </w:rPr>
        <w:t xml:space="preserve"> </w:t>
      </w:r>
      <w:r w:rsidR="00321CFF" w:rsidRPr="00321CFF">
        <w:rPr>
          <w:rFonts w:ascii="David" w:eastAsia="Calibri" w:hAnsi="David" w:cs="David" w:hint="cs"/>
          <w:sz w:val="24"/>
          <w:szCs w:val="24"/>
          <w:rtl/>
        </w:rPr>
        <w:t>כולל</w:t>
      </w:r>
      <w:r w:rsidRPr="00321CFF">
        <w:rPr>
          <w:rFonts w:ascii="David" w:eastAsia="Calibri" w:hAnsi="David" w:cs="David"/>
          <w:sz w:val="24"/>
          <w:szCs w:val="24"/>
          <w:rtl/>
        </w:rPr>
        <w:t xml:space="preserve"> נתונים כספיים</w:t>
      </w:r>
      <w:r w:rsidR="00321CFF" w:rsidRPr="00321CFF">
        <w:rPr>
          <w:rFonts w:ascii="David" w:eastAsia="Calibri" w:hAnsi="David" w:cs="David" w:hint="cs"/>
          <w:sz w:val="24"/>
          <w:szCs w:val="24"/>
          <w:rtl/>
        </w:rPr>
        <w:t>,</w:t>
      </w:r>
      <w:r w:rsidRPr="00321CFF">
        <w:rPr>
          <w:rFonts w:ascii="David" w:eastAsia="Calibri" w:hAnsi="David" w:cs="David"/>
          <w:sz w:val="24"/>
          <w:szCs w:val="24"/>
          <w:rtl/>
        </w:rPr>
        <w:t xml:space="preserve"> </w:t>
      </w:r>
      <w:r w:rsidR="000A08EE" w:rsidRPr="00321CFF">
        <w:rPr>
          <w:rFonts w:ascii="David" w:eastAsia="Calibri" w:hAnsi="David" w:cs="David" w:hint="cs"/>
          <w:sz w:val="24"/>
          <w:szCs w:val="24"/>
          <w:rtl/>
        </w:rPr>
        <w:t>המושפעים מ</w:t>
      </w:r>
      <w:r w:rsidRPr="00321CFF">
        <w:rPr>
          <w:rFonts w:ascii="David" w:eastAsia="Calibri" w:hAnsi="David" w:cs="David"/>
          <w:sz w:val="24"/>
          <w:szCs w:val="24"/>
          <w:rtl/>
        </w:rPr>
        <w:t>אינפלציה</w:t>
      </w:r>
      <w:r w:rsidR="00321CFF" w:rsidRPr="00321CFF">
        <w:rPr>
          <w:rFonts w:ascii="David" w:eastAsia="Calibri" w:hAnsi="David" w:cs="David" w:hint="cs"/>
          <w:sz w:val="24"/>
          <w:szCs w:val="24"/>
          <w:rtl/>
        </w:rPr>
        <w:t xml:space="preserve">. לפיכך, ביצענו נרמול של השדות המוניטריים, בכדי </w:t>
      </w:r>
      <w:r w:rsidRPr="00321CFF">
        <w:rPr>
          <w:rFonts w:ascii="David" w:eastAsia="Calibri" w:hAnsi="David" w:cs="David"/>
          <w:sz w:val="24"/>
          <w:szCs w:val="24"/>
          <w:rtl/>
        </w:rPr>
        <w:t>שנוכל ל</w:t>
      </w:r>
      <w:r w:rsidR="00321CFF" w:rsidRPr="00321CFF">
        <w:rPr>
          <w:rFonts w:ascii="David" w:eastAsia="Calibri" w:hAnsi="David" w:cs="David" w:hint="cs"/>
          <w:sz w:val="24"/>
          <w:szCs w:val="24"/>
          <w:rtl/>
        </w:rPr>
        <w:t xml:space="preserve">בצע השוואה </w:t>
      </w:r>
      <w:r w:rsidRPr="00321CFF">
        <w:rPr>
          <w:rFonts w:ascii="David" w:eastAsia="Calibri" w:hAnsi="David" w:cs="David"/>
          <w:sz w:val="24"/>
          <w:szCs w:val="24"/>
          <w:rtl/>
        </w:rPr>
        <w:t xml:space="preserve">ביניהם. </w:t>
      </w:r>
    </w:p>
    <w:p w14:paraId="4D1E6711" w14:textId="77777777" w:rsidR="00DF041D" w:rsidRDefault="00DF041D" w:rsidP="00DF041D">
      <w:pPr>
        <w:bidi/>
        <w:spacing w:before="240" w:line="360" w:lineRule="auto"/>
        <w:jc w:val="both"/>
        <w:rPr>
          <w:rFonts w:ascii="David" w:eastAsia="Calibri" w:hAnsi="David" w:cs="David"/>
          <w:sz w:val="24"/>
          <w:szCs w:val="24"/>
          <w:u w:val="single"/>
          <w:rtl/>
        </w:rPr>
      </w:pPr>
    </w:p>
    <w:p w14:paraId="5A547246" w14:textId="4B711ACF" w:rsidR="001368EE" w:rsidRPr="00DF041D" w:rsidRDefault="00000000" w:rsidP="00DF041D">
      <w:pPr>
        <w:bidi/>
        <w:spacing w:before="240" w:line="360" w:lineRule="auto"/>
        <w:jc w:val="both"/>
        <w:rPr>
          <w:rFonts w:ascii="David" w:eastAsia="Calibri" w:hAnsi="David" w:cs="David"/>
          <w:sz w:val="24"/>
          <w:szCs w:val="24"/>
          <w:u w:val="single"/>
        </w:rPr>
      </w:pPr>
      <w:r w:rsidRPr="00DF041D">
        <w:rPr>
          <w:rFonts w:ascii="David" w:eastAsia="Calibri" w:hAnsi="David" w:cs="David"/>
          <w:sz w:val="24"/>
          <w:szCs w:val="24"/>
          <w:u w:val="single"/>
          <w:rtl/>
        </w:rPr>
        <w:lastRenderedPageBreak/>
        <w:t>תיאור הפתרון</w:t>
      </w:r>
    </w:p>
    <w:p w14:paraId="50B7411A" w14:textId="211B74FB" w:rsidR="00A338E8" w:rsidRPr="006B6CC5" w:rsidRDefault="00A338E8" w:rsidP="00A338E8">
      <w:pPr>
        <w:pStyle w:val="a9"/>
        <w:bidi/>
        <w:spacing w:line="360" w:lineRule="auto"/>
        <w:ind w:left="0"/>
        <w:jc w:val="both"/>
        <w:rPr>
          <w:rFonts w:ascii="David" w:eastAsia="Calibri" w:hAnsi="David" w:cs="David"/>
          <w:sz w:val="24"/>
          <w:szCs w:val="24"/>
        </w:rPr>
      </w:pPr>
      <w:r>
        <w:rPr>
          <w:rFonts w:ascii="David" w:eastAsia="Calibri" w:hAnsi="David" w:cs="David"/>
          <w:sz w:val="24"/>
          <w:szCs w:val="24"/>
          <w:rtl/>
        </w:rPr>
        <w:t>על מנת לקרוא, לעבד</w:t>
      </w:r>
      <w:r>
        <w:rPr>
          <w:rFonts w:ascii="David" w:eastAsia="Calibri" w:hAnsi="David" w:cs="David" w:hint="cs"/>
          <w:sz w:val="24"/>
          <w:szCs w:val="24"/>
          <w:rtl/>
        </w:rPr>
        <w:t xml:space="preserve">, </w:t>
      </w:r>
      <w:r>
        <w:rPr>
          <w:rFonts w:ascii="David" w:eastAsia="Calibri" w:hAnsi="David" w:cs="David"/>
          <w:sz w:val="24"/>
          <w:szCs w:val="24"/>
          <w:rtl/>
        </w:rPr>
        <w:t xml:space="preserve">לנקות </w:t>
      </w:r>
      <w:r>
        <w:rPr>
          <w:rFonts w:ascii="David" w:eastAsia="Calibri" w:hAnsi="David" w:cs="David" w:hint="cs"/>
          <w:sz w:val="24"/>
          <w:szCs w:val="24"/>
          <w:rtl/>
        </w:rPr>
        <w:t xml:space="preserve">ולבצע ויזואליזציה של </w:t>
      </w:r>
      <w:r>
        <w:rPr>
          <w:rFonts w:ascii="David" w:eastAsia="Calibri" w:hAnsi="David" w:cs="David"/>
          <w:sz w:val="24"/>
          <w:szCs w:val="24"/>
          <w:rtl/>
        </w:rPr>
        <w:t>מאגרי המידע</w:t>
      </w:r>
      <w:r>
        <w:rPr>
          <w:rFonts w:ascii="David" w:eastAsia="Calibri" w:hAnsi="David" w:cs="David" w:hint="cs"/>
          <w:sz w:val="24"/>
          <w:szCs w:val="24"/>
          <w:rtl/>
        </w:rPr>
        <w:t xml:space="preserve"> השתמשנו בכלים הבאים:</w:t>
      </w:r>
    </w:p>
    <w:p w14:paraId="214957DE" w14:textId="77777777" w:rsidR="00A338E8" w:rsidRDefault="00A338E8" w:rsidP="00A338E8">
      <w:pPr>
        <w:pStyle w:val="a9"/>
        <w:bidi/>
        <w:spacing w:line="360" w:lineRule="auto"/>
        <w:ind w:left="0"/>
        <w:jc w:val="both"/>
        <w:rPr>
          <w:rFonts w:ascii="David" w:eastAsia="Calibri" w:hAnsi="David" w:cs="David"/>
          <w:sz w:val="24"/>
          <w:szCs w:val="24"/>
          <w:rtl/>
          <w:lang w:val="en-US"/>
        </w:rPr>
      </w:pPr>
      <w:r w:rsidRPr="00161E1A">
        <w:rPr>
          <w:rFonts w:ascii="David" w:eastAsia="Calibri" w:hAnsi="David" w:cs="David" w:hint="cs"/>
          <w:b/>
          <w:bCs/>
          <w:sz w:val="24"/>
          <w:szCs w:val="24"/>
          <w:rtl/>
        </w:rPr>
        <w:t>ספריות</w:t>
      </w:r>
      <w:r>
        <w:rPr>
          <w:rFonts w:ascii="David" w:eastAsia="Calibri" w:hAnsi="David" w:cs="David" w:hint="cs"/>
          <w:sz w:val="24"/>
          <w:szCs w:val="24"/>
          <w:rtl/>
        </w:rPr>
        <w:t xml:space="preserve"> </w:t>
      </w:r>
      <w:r w:rsidRPr="00D910C9">
        <w:rPr>
          <w:rFonts w:ascii="David" w:eastAsia="Calibri" w:hAnsi="David" w:cs="David"/>
          <w:sz w:val="24"/>
          <w:szCs w:val="24"/>
        </w:rPr>
        <w:t>matplotlib</w:t>
      </w:r>
      <w:r>
        <w:rPr>
          <w:rFonts w:ascii="David" w:eastAsia="Calibri" w:hAnsi="David" w:cs="David"/>
          <w:sz w:val="24"/>
          <w:szCs w:val="24"/>
        </w:rPr>
        <w:t xml:space="preserve">, </w:t>
      </w:r>
      <w:proofErr w:type="spellStart"/>
      <w:r>
        <w:rPr>
          <w:rFonts w:ascii="David" w:eastAsia="Calibri" w:hAnsi="David" w:cs="David"/>
          <w:sz w:val="24"/>
          <w:szCs w:val="24"/>
          <w:lang w:val="en-US"/>
        </w:rPr>
        <w:t>textblob</w:t>
      </w:r>
      <w:proofErr w:type="spellEnd"/>
      <w:r>
        <w:rPr>
          <w:rFonts w:ascii="David" w:eastAsia="Calibri" w:hAnsi="David" w:cs="David"/>
          <w:sz w:val="24"/>
          <w:szCs w:val="24"/>
          <w:lang w:val="en-US"/>
        </w:rPr>
        <w:t xml:space="preserve">, </w:t>
      </w:r>
      <w:proofErr w:type="spellStart"/>
      <w:r w:rsidRPr="00D910C9">
        <w:rPr>
          <w:rFonts w:ascii="David" w:eastAsia="Calibri" w:hAnsi="David" w:cs="David"/>
          <w:sz w:val="24"/>
          <w:szCs w:val="24"/>
        </w:rPr>
        <w:t>numpy</w:t>
      </w:r>
      <w:proofErr w:type="spellEnd"/>
      <w:r>
        <w:rPr>
          <w:rFonts w:ascii="David" w:eastAsia="Calibri" w:hAnsi="David" w:cs="David"/>
          <w:sz w:val="24"/>
          <w:szCs w:val="24"/>
          <w:lang w:val="en-US"/>
        </w:rPr>
        <w:t xml:space="preserve"> </w:t>
      </w:r>
      <w:proofErr w:type="spellStart"/>
      <w:r w:rsidRPr="006B6CC5">
        <w:rPr>
          <w:rFonts w:ascii="David" w:eastAsia="Calibri" w:hAnsi="David" w:cs="David"/>
          <w:sz w:val="24"/>
          <w:szCs w:val="24"/>
        </w:rPr>
        <w:t>sklearn</w:t>
      </w:r>
      <w:proofErr w:type="spellEnd"/>
      <w:r>
        <w:rPr>
          <w:rFonts w:ascii="David" w:eastAsia="Calibri" w:hAnsi="David" w:cs="David"/>
          <w:sz w:val="24"/>
          <w:szCs w:val="24"/>
        </w:rPr>
        <w:t xml:space="preserve">, </w:t>
      </w:r>
      <w:proofErr w:type="spellStart"/>
      <w:r>
        <w:rPr>
          <w:rFonts w:ascii="David" w:eastAsia="Calibri" w:hAnsi="David" w:cs="David"/>
          <w:sz w:val="24"/>
          <w:szCs w:val="24"/>
          <w:lang w:val="en-US"/>
        </w:rPr>
        <w:t>nltk</w:t>
      </w:r>
      <w:proofErr w:type="spellEnd"/>
      <w:r>
        <w:rPr>
          <w:rFonts w:ascii="David" w:eastAsia="Calibri" w:hAnsi="David" w:cs="David" w:hint="cs"/>
          <w:sz w:val="24"/>
          <w:szCs w:val="24"/>
          <w:rtl/>
          <w:lang w:val="en-US"/>
        </w:rPr>
        <w:t>;</w:t>
      </w:r>
      <w:r>
        <w:rPr>
          <w:rFonts w:ascii="David" w:eastAsia="Calibri" w:hAnsi="David" w:cs="David" w:hint="cs"/>
          <w:b/>
          <w:bCs/>
          <w:sz w:val="24"/>
          <w:szCs w:val="24"/>
          <w:rtl/>
          <w:lang w:val="en-US"/>
        </w:rPr>
        <w:t xml:space="preserve"> </w:t>
      </w:r>
      <w:r w:rsidRPr="00161E1A">
        <w:rPr>
          <w:rFonts w:ascii="David" w:eastAsia="Calibri" w:hAnsi="David" w:cs="David" w:hint="cs"/>
          <w:b/>
          <w:bCs/>
          <w:sz w:val="24"/>
          <w:szCs w:val="24"/>
          <w:rtl/>
          <w:lang w:val="en-US"/>
        </w:rPr>
        <w:t>חבילות</w:t>
      </w:r>
      <w:r>
        <w:rPr>
          <w:rFonts w:ascii="David" w:eastAsia="Calibri" w:hAnsi="David" w:cs="David" w:hint="cs"/>
          <w:b/>
          <w:bCs/>
          <w:sz w:val="24"/>
          <w:szCs w:val="24"/>
          <w:rtl/>
          <w:lang w:val="en-US"/>
        </w:rPr>
        <w:t xml:space="preserve"> </w:t>
      </w:r>
      <w:r>
        <w:rPr>
          <w:rFonts w:ascii="David" w:eastAsia="Calibri" w:hAnsi="David" w:cs="David"/>
          <w:sz w:val="24"/>
          <w:szCs w:val="24"/>
          <w:lang w:val="en-US"/>
        </w:rPr>
        <w:t>re</w:t>
      </w:r>
      <w:r>
        <w:rPr>
          <w:rFonts w:ascii="David" w:eastAsia="Calibri" w:hAnsi="David" w:cs="David" w:hint="cs"/>
          <w:sz w:val="24"/>
          <w:szCs w:val="24"/>
          <w:rtl/>
          <w:lang w:val="en-US"/>
        </w:rPr>
        <w:t xml:space="preserve"> </w:t>
      </w:r>
      <w:proofErr w:type="spellStart"/>
      <w:r>
        <w:rPr>
          <w:rFonts w:ascii="David" w:eastAsia="Calibri" w:hAnsi="David" w:cs="David"/>
          <w:sz w:val="24"/>
          <w:szCs w:val="24"/>
          <w:lang w:val="en-US"/>
        </w:rPr>
        <w:t>wordcloud</w:t>
      </w:r>
      <w:proofErr w:type="spellEnd"/>
      <w:r>
        <w:rPr>
          <w:rFonts w:ascii="David" w:eastAsia="Calibri" w:hAnsi="David" w:cs="David"/>
          <w:sz w:val="24"/>
          <w:szCs w:val="24"/>
          <w:lang w:val="en-US"/>
        </w:rPr>
        <w:t>,</w:t>
      </w:r>
      <w:r>
        <w:rPr>
          <w:rFonts w:ascii="David" w:eastAsia="Calibri" w:hAnsi="David" w:cs="David" w:hint="cs"/>
          <w:sz w:val="24"/>
          <w:szCs w:val="24"/>
          <w:rtl/>
          <w:lang w:val="en-US"/>
        </w:rPr>
        <w:t xml:space="preserve"> </w:t>
      </w:r>
      <w:r>
        <w:rPr>
          <w:rFonts w:ascii="David" w:eastAsia="Calibri" w:hAnsi="David" w:cs="David"/>
          <w:sz w:val="24"/>
          <w:szCs w:val="24"/>
          <w:lang w:val="en-US"/>
        </w:rPr>
        <w:t>p</w:t>
      </w:r>
      <w:proofErr w:type="spellStart"/>
      <w:r w:rsidRPr="006B6CC5">
        <w:rPr>
          <w:rFonts w:ascii="David" w:eastAsia="Calibri" w:hAnsi="David" w:cs="David"/>
          <w:sz w:val="24"/>
          <w:szCs w:val="24"/>
        </w:rPr>
        <w:t>andas</w:t>
      </w:r>
      <w:proofErr w:type="spellEnd"/>
      <w:r>
        <w:rPr>
          <w:rFonts w:ascii="David" w:eastAsia="Calibri" w:hAnsi="David" w:cs="David"/>
          <w:sz w:val="24"/>
          <w:szCs w:val="24"/>
        </w:rPr>
        <w:t>,</w:t>
      </w:r>
      <w:r>
        <w:rPr>
          <w:rFonts w:ascii="David" w:eastAsia="Calibri" w:hAnsi="David" w:cs="David" w:hint="cs"/>
          <w:sz w:val="24"/>
          <w:szCs w:val="24"/>
          <w:rtl/>
        </w:rPr>
        <w:t xml:space="preserve"> </w:t>
      </w:r>
      <w:proofErr w:type="spellStart"/>
      <w:r w:rsidRPr="006B6CC5">
        <w:rPr>
          <w:rFonts w:ascii="David" w:eastAsia="Calibri" w:hAnsi="David" w:cs="David"/>
          <w:sz w:val="24"/>
          <w:szCs w:val="24"/>
        </w:rPr>
        <w:t>networkx</w:t>
      </w:r>
      <w:proofErr w:type="spellEnd"/>
      <w:r>
        <w:rPr>
          <w:rFonts w:ascii="David" w:eastAsia="Calibri" w:hAnsi="David" w:cs="David" w:hint="cs"/>
          <w:sz w:val="24"/>
          <w:szCs w:val="24"/>
          <w:rtl/>
          <w:lang w:val="en-US"/>
        </w:rPr>
        <w:t>;</w:t>
      </w:r>
    </w:p>
    <w:p w14:paraId="61880EDD" w14:textId="77777777" w:rsidR="00A338E8" w:rsidRDefault="00A338E8" w:rsidP="00A338E8">
      <w:pPr>
        <w:pStyle w:val="a9"/>
        <w:bidi/>
        <w:spacing w:line="360" w:lineRule="auto"/>
        <w:ind w:left="0"/>
        <w:jc w:val="both"/>
        <w:rPr>
          <w:rFonts w:ascii="David" w:eastAsia="Calibri" w:hAnsi="David" w:cs="David"/>
          <w:sz w:val="24"/>
          <w:szCs w:val="24"/>
          <w:rtl/>
          <w:lang w:val="en-US"/>
        </w:rPr>
      </w:pPr>
      <w:r w:rsidRPr="00161E1A">
        <w:rPr>
          <w:rFonts w:ascii="David" w:eastAsia="Calibri" w:hAnsi="David" w:cs="David" w:hint="cs"/>
          <w:b/>
          <w:bCs/>
          <w:sz w:val="24"/>
          <w:szCs w:val="24"/>
          <w:rtl/>
          <w:lang w:val="en-US"/>
        </w:rPr>
        <w:t>מודול</w:t>
      </w:r>
      <w:r>
        <w:rPr>
          <w:rFonts w:ascii="David" w:eastAsia="Calibri" w:hAnsi="David" w:cs="David" w:hint="cs"/>
          <w:sz w:val="24"/>
          <w:szCs w:val="24"/>
          <w:rtl/>
          <w:lang w:val="en-US"/>
        </w:rPr>
        <w:t xml:space="preserve"> </w:t>
      </w:r>
      <w:r>
        <w:rPr>
          <w:rFonts w:ascii="David" w:eastAsia="Calibri" w:hAnsi="David" w:cs="David"/>
          <w:sz w:val="24"/>
          <w:szCs w:val="24"/>
          <w:lang w:val="en-US"/>
        </w:rPr>
        <w:t>collections</w:t>
      </w:r>
      <w:r>
        <w:rPr>
          <w:rFonts w:ascii="David" w:eastAsia="Calibri" w:hAnsi="David" w:cs="David" w:hint="cs"/>
          <w:sz w:val="24"/>
          <w:szCs w:val="24"/>
          <w:rtl/>
          <w:lang w:val="en-US"/>
        </w:rPr>
        <w:t xml:space="preserve">. </w:t>
      </w:r>
    </w:p>
    <w:p w14:paraId="7C858290" w14:textId="1D3A52D2" w:rsidR="00A338E8" w:rsidRDefault="00A338E8" w:rsidP="00A338E8">
      <w:pPr>
        <w:pStyle w:val="a9"/>
        <w:bidi/>
        <w:spacing w:line="360" w:lineRule="auto"/>
        <w:ind w:left="0"/>
        <w:jc w:val="both"/>
        <w:rPr>
          <w:rFonts w:ascii="David" w:eastAsia="Calibri" w:hAnsi="David" w:cs="David"/>
          <w:sz w:val="24"/>
          <w:szCs w:val="24"/>
          <w:rtl/>
        </w:rPr>
      </w:pPr>
      <w:proofErr w:type="spellStart"/>
      <w:r w:rsidRPr="00D910C9">
        <w:rPr>
          <w:rFonts w:ascii="David" w:eastAsia="Calibri" w:hAnsi="David" w:cs="David"/>
          <w:sz w:val="24"/>
          <w:szCs w:val="24"/>
          <w:rtl/>
        </w:rPr>
        <w:t>הויזואליזציות</w:t>
      </w:r>
      <w:proofErr w:type="spellEnd"/>
      <w:r>
        <w:rPr>
          <w:rFonts w:ascii="David" w:eastAsia="Calibri" w:hAnsi="David" w:cs="David" w:hint="cs"/>
          <w:sz w:val="24"/>
          <w:szCs w:val="24"/>
          <w:rtl/>
        </w:rPr>
        <w:t xml:space="preserve"> בהן</w:t>
      </w:r>
      <w:r w:rsidRPr="00D910C9">
        <w:rPr>
          <w:rFonts w:ascii="David" w:eastAsia="Calibri" w:hAnsi="David" w:cs="David"/>
          <w:sz w:val="24"/>
          <w:szCs w:val="24"/>
          <w:rtl/>
        </w:rPr>
        <w:t xml:space="preserve"> השתמשנו הן </w:t>
      </w:r>
      <w:proofErr w:type="spellStart"/>
      <w:r w:rsidRPr="00D910C9">
        <w:rPr>
          <w:rFonts w:ascii="David" w:eastAsia="Calibri" w:hAnsi="David" w:cs="David"/>
          <w:sz w:val="24"/>
          <w:szCs w:val="24"/>
          <w:rtl/>
        </w:rPr>
        <w:t>סקאטר</w:t>
      </w:r>
      <w:proofErr w:type="spellEnd"/>
      <w:r w:rsidRPr="00D910C9">
        <w:rPr>
          <w:rFonts w:ascii="David" w:eastAsia="Calibri" w:hAnsi="David" w:cs="David"/>
          <w:sz w:val="24"/>
          <w:szCs w:val="24"/>
          <w:rtl/>
        </w:rPr>
        <w:t xml:space="preserve"> פלוט, גרף עמודות ורשתות חברתיות</w:t>
      </w:r>
      <w:r>
        <w:rPr>
          <w:rFonts w:ascii="David" w:eastAsia="Calibri" w:hAnsi="David" w:cs="David" w:hint="cs"/>
          <w:sz w:val="24"/>
          <w:szCs w:val="24"/>
          <w:rtl/>
        </w:rPr>
        <w:t xml:space="preserve"> וענני מילים</w:t>
      </w:r>
      <w:r w:rsidRPr="00D910C9">
        <w:rPr>
          <w:rFonts w:ascii="David" w:eastAsia="Calibri" w:hAnsi="David" w:cs="David"/>
          <w:sz w:val="24"/>
          <w:szCs w:val="24"/>
          <w:rtl/>
        </w:rPr>
        <w:t>.</w:t>
      </w:r>
    </w:p>
    <w:p w14:paraId="4966C923" w14:textId="1BD5ADCD" w:rsidR="00A338E8" w:rsidRPr="00A338E8" w:rsidRDefault="00A338E8" w:rsidP="00A338E8">
      <w:pPr>
        <w:pStyle w:val="a9"/>
        <w:bidi/>
        <w:spacing w:line="360" w:lineRule="auto"/>
        <w:ind w:left="0"/>
        <w:jc w:val="both"/>
        <w:rPr>
          <w:rFonts w:ascii="David" w:eastAsia="Calibri" w:hAnsi="David" w:cs="David"/>
          <w:sz w:val="24"/>
          <w:szCs w:val="24"/>
        </w:rPr>
      </w:pPr>
      <w:r w:rsidRPr="00C54323">
        <w:rPr>
          <w:rFonts w:ascii="David" w:eastAsia="Calibri" w:hAnsi="David" w:cs="David"/>
          <w:sz w:val="24"/>
          <w:szCs w:val="24"/>
          <w:rtl/>
        </w:rPr>
        <w:t xml:space="preserve">הצלחה יכולה להימדד </w:t>
      </w:r>
      <w:r>
        <w:rPr>
          <w:rFonts w:ascii="David" w:eastAsia="Calibri" w:hAnsi="David" w:cs="David" w:hint="cs"/>
          <w:sz w:val="24"/>
          <w:szCs w:val="24"/>
          <w:rtl/>
        </w:rPr>
        <w:t>לפי פרמטרים שונים, ולכן במהלך עבודתנו עם מאגרי מידע מגוונים הגדרנו הצלחה בדרכים שונות. ברוב המקרים יצאנו</w:t>
      </w:r>
      <w:r w:rsidRPr="00C54323">
        <w:rPr>
          <w:rFonts w:ascii="David" w:eastAsia="Calibri" w:hAnsi="David" w:cs="David"/>
          <w:sz w:val="24"/>
          <w:szCs w:val="24"/>
          <w:rtl/>
        </w:rPr>
        <w:t xml:space="preserve"> מנקודת הנחה שהצלחה יכולה לה</w:t>
      </w:r>
      <w:r>
        <w:rPr>
          <w:rFonts w:ascii="David" w:eastAsia="Calibri" w:hAnsi="David" w:cs="David" w:hint="cs"/>
          <w:sz w:val="24"/>
          <w:szCs w:val="24"/>
          <w:rtl/>
        </w:rPr>
        <w:t>י</w:t>
      </w:r>
      <w:r w:rsidRPr="00C54323">
        <w:rPr>
          <w:rFonts w:ascii="David" w:eastAsia="Calibri" w:hAnsi="David" w:cs="David"/>
          <w:sz w:val="24"/>
          <w:szCs w:val="24"/>
          <w:rtl/>
        </w:rPr>
        <w:t>מדד באופן מספרי.</w:t>
      </w:r>
      <w:r w:rsidRPr="00A338E8">
        <w:rPr>
          <w:rFonts w:ascii="David" w:eastAsia="Calibri" w:hAnsi="David" w:cs="David"/>
          <w:sz w:val="24"/>
          <w:szCs w:val="24"/>
          <w:rtl/>
        </w:rPr>
        <w:t xml:space="preserve"> </w:t>
      </w:r>
    </w:p>
    <w:p w14:paraId="0412F1D9" w14:textId="5B70BA01" w:rsidR="00DF041D" w:rsidRPr="006B6CC5" w:rsidRDefault="00DF041D" w:rsidP="00A338E8">
      <w:pPr>
        <w:pStyle w:val="a9"/>
        <w:numPr>
          <w:ilvl w:val="0"/>
          <w:numId w:val="5"/>
        </w:numPr>
        <w:bidi/>
        <w:spacing w:before="240" w:line="360" w:lineRule="auto"/>
        <w:ind w:left="360"/>
        <w:jc w:val="both"/>
        <w:rPr>
          <w:rFonts w:ascii="David" w:eastAsia="Calibri" w:hAnsi="David" w:cs="David"/>
          <w:sz w:val="24"/>
          <w:szCs w:val="24"/>
        </w:rPr>
      </w:pPr>
      <w:r w:rsidRPr="006B6CC5">
        <w:rPr>
          <w:rFonts w:ascii="David" w:eastAsia="Calibri" w:hAnsi="David" w:cs="David" w:hint="cs"/>
          <w:b/>
          <w:bCs/>
          <w:sz w:val="24"/>
          <w:szCs w:val="24"/>
          <w:rtl/>
        </w:rPr>
        <w:t>רווחים:</w:t>
      </w:r>
      <w:r w:rsidRPr="006B6CC5">
        <w:rPr>
          <w:rFonts w:ascii="David" w:eastAsia="Calibri" w:hAnsi="David" w:cs="David"/>
          <w:sz w:val="24"/>
          <w:szCs w:val="24"/>
          <w:rtl/>
        </w:rPr>
        <w:t xml:space="preserve"> השתמשנו במדד המחירים לצרכן </w:t>
      </w:r>
      <w:r w:rsidRPr="006B6CC5">
        <w:rPr>
          <w:rFonts w:ascii="David" w:eastAsia="Calibri" w:hAnsi="David" w:cs="David" w:hint="cs"/>
          <w:sz w:val="24"/>
          <w:szCs w:val="24"/>
          <w:rtl/>
        </w:rPr>
        <w:t>בארה"ב</w:t>
      </w:r>
      <w:r w:rsidRPr="006B6CC5">
        <w:rPr>
          <w:rFonts w:ascii="David" w:eastAsia="Calibri" w:hAnsi="David" w:cs="David"/>
          <w:sz w:val="24"/>
          <w:szCs w:val="24"/>
          <w:rtl/>
        </w:rPr>
        <w:t xml:space="preserve"> (מיקום חברת וולט דיסני והמטבע בו מוגדרים הערכים)</w:t>
      </w:r>
      <w:r w:rsidRPr="006B6CC5">
        <w:rPr>
          <w:rFonts w:ascii="David" w:eastAsia="Calibri" w:hAnsi="David" w:cs="David" w:hint="cs"/>
          <w:sz w:val="24"/>
          <w:szCs w:val="24"/>
          <w:rtl/>
        </w:rPr>
        <w:t>, ו</w:t>
      </w:r>
      <w:commentRangeStart w:id="1"/>
      <w:r w:rsidRPr="006B6CC5">
        <w:rPr>
          <w:rFonts w:ascii="David" w:eastAsia="Calibri" w:hAnsi="David" w:cs="David"/>
          <w:sz w:val="24"/>
          <w:szCs w:val="24"/>
          <w:rtl/>
        </w:rPr>
        <w:t>הנוסחה</w:t>
      </w:r>
      <w:commentRangeEnd w:id="1"/>
      <w:r w:rsidRPr="00C54323">
        <w:commentReference w:id="1"/>
      </w:r>
      <w:r w:rsidRPr="006B6CC5">
        <w:rPr>
          <w:rFonts w:ascii="David" w:eastAsia="Calibri" w:hAnsi="David" w:cs="David"/>
          <w:sz w:val="24"/>
          <w:szCs w:val="24"/>
          <w:rtl/>
        </w:rPr>
        <w:t xml:space="preserve"> </w:t>
      </w:r>
      <w:r w:rsidRPr="006B6CC5">
        <w:rPr>
          <w:rFonts w:ascii="David" w:eastAsia="Calibri" w:hAnsi="David" w:cs="David" w:hint="cs"/>
          <w:sz w:val="24"/>
          <w:szCs w:val="24"/>
          <w:rtl/>
        </w:rPr>
        <w:t xml:space="preserve">בה </w:t>
      </w:r>
      <w:r w:rsidRPr="006B6CC5">
        <w:rPr>
          <w:rFonts w:ascii="David" w:eastAsia="Calibri" w:hAnsi="David" w:cs="David"/>
          <w:sz w:val="24"/>
          <w:szCs w:val="24"/>
          <w:rtl/>
        </w:rPr>
        <w:t xml:space="preserve">השתמשנו היא  </w:t>
      </w:r>
      <m:oMath>
        <m:r>
          <w:rPr>
            <w:rFonts w:ascii="Cambria Math" w:eastAsia="Calibri" w:hAnsi="Cambria Math" w:cs="David"/>
            <w:sz w:val="24"/>
            <w:szCs w:val="24"/>
          </w:rPr>
          <m:t xml:space="preserve">1+r = </m:t>
        </m:r>
        <m:rad>
          <m:radPr>
            <m:ctrlPr>
              <w:rPr>
                <w:rFonts w:ascii="Cambria Math" w:eastAsia="Calibri" w:hAnsi="Cambria Math" w:cs="David"/>
                <w:sz w:val="24"/>
                <w:szCs w:val="24"/>
              </w:rPr>
            </m:ctrlPr>
          </m:radPr>
          <m:deg>
            <m:r>
              <w:rPr>
                <w:rFonts w:ascii="Cambria Math" w:eastAsia="Calibri" w:hAnsi="Cambria Math" w:cs="David"/>
                <w:sz w:val="24"/>
                <w:szCs w:val="24"/>
              </w:rPr>
              <m:t>2021-i</m:t>
            </m:r>
          </m:deg>
          <m:e>
            <m:f>
              <m:fPr>
                <m:ctrlPr>
                  <w:rPr>
                    <w:rFonts w:ascii="Cambria Math" w:eastAsia="Calibri" w:hAnsi="Cambria Math" w:cs="David"/>
                    <w:sz w:val="24"/>
                    <w:szCs w:val="24"/>
                  </w:rPr>
                </m:ctrlPr>
              </m:fPr>
              <m:num>
                <m:r>
                  <w:rPr>
                    <w:rFonts w:ascii="Cambria Math" w:eastAsia="Calibri" w:hAnsi="Cambria Math" w:cs="David"/>
                    <w:sz w:val="24"/>
                    <w:szCs w:val="24"/>
                  </w:rPr>
                  <m:t>cp</m:t>
                </m:r>
                <m:sSub>
                  <m:sSubPr>
                    <m:ctrlPr>
                      <w:rPr>
                        <w:rFonts w:ascii="Cambria Math" w:eastAsia="Calibri" w:hAnsi="Cambria Math" w:cs="David"/>
                        <w:sz w:val="24"/>
                        <w:szCs w:val="24"/>
                      </w:rPr>
                    </m:ctrlPr>
                  </m:sSubPr>
                  <m:e>
                    <m:r>
                      <w:rPr>
                        <w:rFonts w:ascii="Cambria Math" w:eastAsia="Calibri" w:hAnsi="Cambria Math" w:cs="David"/>
                        <w:sz w:val="24"/>
                        <w:szCs w:val="24"/>
                      </w:rPr>
                      <m:t>i</m:t>
                    </m:r>
                  </m:e>
                  <m:sub>
                    <m:r>
                      <w:rPr>
                        <w:rFonts w:ascii="Cambria Math" w:eastAsia="Calibri" w:hAnsi="Cambria Math" w:cs="David"/>
                        <w:sz w:val="24"/>
                        <w:szCs w:val="24"/>
                      </w:rPr>
                      <m:t>2021</m:t>
                    </m:r>
                  </m:sub>
                </m:sSub>
              </m:num>
              <m:den>
                <m:r>
                  <w:rPr>
                    <w:rFonts w:ascii="Cambria Math" w:eastAsia="Calibri" w:hAnsi="Cambria Math" w:cs="David"/>
                    <w:sz w:val="24"/>
                    <w:szCs w:val="24"/>
                  </w:rPr>
                  <m:t>cpi</m:t>
                </m:r>
                <m:sSub>
                  <m:sSubPr>
                    <m:ctrlPr>
                      <w:rPr>
                        <w:rFonts w:ascii="Cambria Math" w:eastAsia="Calibri" w:hAnsi="Cambria Math" w:cs="David"/>
                        <w:sz w:val="24"/>
                        <w:szCs w:val="24"/>
                      </w:rPr>
                    </m:ctrlPr>
                  </m:sSubPr>
                  <m:e>
                    <m:r>
                      <w:rPr>
                        <w:rFonts w:ascii="Cambria Math" w:eastAsia="Calibri" w:hAnsi="Cambria Math" w:cs="David"/>
                        <w:sz w:val="24"/>
                        <w:szCs w:val="24"/>
                      </w:rPr>
                      <m:t xml:space="preserve"> </m:t>
                    </m:r>
                  </m:e>
                  <m:sub>
                    <m:r>
                      <w:rPr>
                        <w:rFonts w:ascii="Cambria Math" w:eastAsia="Calibri" w:hAnsi="Cambria Math" w:cs="David"/>
                        <w:sz w:val="24"/>
                        <w:szCs w:val="24"/>
                      </w:rPr>
                      <m:t>year i</m:t>
                    </m:r>
                  </m:sub>
                </m:sSub>
              </m:den>
            </m:f>
          </m:e>
        </m:rad>
      </m:oMath>
      <w:r w:rsidRPr="006B6CC5">
        <w:rPr>
          <w:rFonts w:ascii="David" w:eastAsia="Calibri" w:hAnsi="David" w:cs="David" w:hint="cs"/>
          <w:sz w:val="24"/>
          <w:szCs w:val="24"/>
          <w:rtl/>
        </w:rPr>
        <w:t xml:space="preserve"> , </w:t>
      </w:r>
      <w:r w:rsidRPr="006B6CC5">
        <w:rPr>
          <w:rFonts w:ascii="David" w:eastAsia="Calibri" w:hAnsi="David" w:cs="David"/>
          <w:sz w:val="24"/>
          <w:szCs w:val="24"/>
          <w:rtl/>
        </w:rPr>
        <w:t xml:space="preserve">כאשר </w:t>
      </w:r>
      <w:proofErr w:type="spellStart"/>
      <w:r w:rsidRPr="006B6CC5">
        <w:rPr>
          <w:rFonts w:ascii="David" w:eastAsia="Calibri" w:hAnsi="David" w:cs="David"/>
          <w:sz w:val="24"/>
          <w:szCs w:val="24"/>
        </w:rPr>
        <w:t>i</w:t>
      </w:r>
      <w:proofErr w:type="spellEnd"/>
      <w:r w:rsidRPr="006B6CC5">
        <w:rPr>
          <w:rFonts w:ascii="David" w:eastAsia="Calibri" w:hAnsi="David" w:cs="David"/>
          <w:sz w:val="24"/>
          <w:szCs w:val="24"/>
          <w:rtl/>
        </w:rPr>
        <w:t xml:space="preserve"> היא שנת הסרט ו-</w:t>
      </w:r>
      <w:r w:rsidRPr="006B6CC5">
        <w:rPr>
          <w:rFonts w:ascii="David" w:eastAsia="Calibri" w:hAnsi="David" w:cs="David"/>
          <w:sz w:val="24"/>
          <w:szCs w:val="24"/>
        </w:rPr>
        <w:t>r</w:t>
      </w:r>
      <w:r w:rsidRPr="006B6CC5">
        <w:rPr>
          <w:rFonts w:ascii="David" w:eastAsia="Calibri" w:hAnsi="David" w:cs="David"/>
          <w:sz w:val="24"/>
          <w:szCs w:val="24"/>
          <w:rtl/>
        </w:rPr>
        <w:t xml:space="preserve"> ה</w:t>
      </w:r>
      <w:r w:rsidRPr="006B6CC5">
        <w:rPr>
          <w:rFonts w:ascii="David" w:eastAsia="Calibri" w:hAnsi="David" w:cs="David" w:hint="cs"/>
          <w:sz w:val="24"/>
          <w:szCs w:val="24"/>
          <w:rtl/>
        </w:rPr>
        <w:t>ו</w:t>
      </w:r>
      <w:r w:rsidRPr="006B6CC5">
        <w:rPr>
          <w:rFonts w:ascii="David" w:eastAsia="Calibri" w:hAnsi="David" w:cs="David"/>
          <w:sz w:val="24"/>
          <w:szCs w:val="24"/>
          <w:rtl/>
        </w:rPr>
        <w:t xml:space="preserve">א שיעור האינפלציה בין שנה </w:t>
      </w:r>
      <w:proofErr w:type="spellStart"/>
      <w:r w:rsidRPr="006B6CC5">
        <w:rPr>
          <w:rFonts w:ascii="David" w:eastAsia="Calibri" w:hAnsi="David" w:cs="David"/>
          <w:sz w:val="24"/>
          <w:szCs w:val="24"/>
        </w:rPr>
        <w:t>i</w:t>
      </w:r>
      <w:proofErr w:type="spellEnd"/>
      <w:r w:rsidRPr="006B6CC5">
        <w:rPr>
          <w:rFonts w:ascii="David" w:eastAsia="Calibri" w:hAnsi="David" w:cs="David"/>
          <w:sz w:val="24"/>
          <w:szCs w:val="24"/>
          <w:rtl/>
        </w:rPr>
        <w:t xml:space="preserve"> ל</w:t>
      </w:r>
      <w:r w:rsidRPr="006B6CC5">
        <w:rPr>
          <w:rFonts w:ascii="David" w:eastAsia="Calibri" w:hAnsi="David" w:cs="David" w:hint="cs"/>
          <w:sz w:val="24"/>
          <w:szCs w:val="24"/>
          <w:rtl/>
        </w:rPr>
        <w:t xml:space="preserve">שנת </w:t>
      </w:r>
      <w:r w:rsidRPr="006B6CC5">
        <w:rPr>
          <w:rFonts w:ascii="David" w:eastAsia="Calibri" w:hAnsi="David" w:cs="David"/>
          <w:sz w:val="24"/>
          <w:szCs w:val="24"/>
          <w:rtl/>
        </w:rPr>
        <w:t xml:space="preserve">2021, השנה </w:t>
      </w:r>
      <w:r w:rsidRPr="006B6CC5">
        <w:rPr>
          <w:rFonts w:ascii="David" w:eastAsia="Calibri" w:hAnsi="David" w:cs="David" w:hint="cs"/>
          <w:sz w:val="24"/>
          <w:szCs w:val="24"/>
          <w:rtl/>
        </w:rPr>
        <w:t>ה</w:t>
      </w:r>
      <w:r w:rsidRPr="006B6CC5">
        <w:rPr>
          <w:rFonts w:ascii="David" w:eastAsia="Calibri" w:hAnsi="David" w:cs="David"/>
          <w:sz w:val="24"/>
          <w:szCs w:val="24"/>
          <w:rtl/>
        </w:rPr>
        <w:t xml:space="preserve">עדכנית </w:t>
      </w:r>
      <w:r w:rsidRPr="006B6CC5">
        <w:rPr>
          <w:rFonts w:ascii="David" w:eastAsia="Calibri" w:hAnsi="David" w:cs="David" w:hint="cs"/>
          <w:sz w:val="24"/>
          <w:szCs w:val="24"/>
          <w:rtl/>
        </w:rPr>
        <w:t xml:space="preserve">ביותר </w:t>
      </w:r>
      <w:r w:rsidRPr="006B6CC5">
        <w:rPr>
          <w:rFonts w:ascii="David" w:eastAsia="Calibri" w:hAnsi="David" w:cs="David"/>
          <w:sz w:val="24"/>
          <w:szCs w:val="24"/>
          <w:rtl/>
        </w:rPr>
        <w:t xml:space="preserve">במאגר המידע. </w:t>
      </w:r>
    </w:p>
    <w:p w14:paraId="7A454354" w14:textId="7380390E" w:rsidR="00DF041D" w:rsidRPr="00504901" w:rsidRDefault="00DF041D" w:rsidP="00504901">
      <w:pPr>
        <w:pStyle w:val="a9"/>
        <w:bidi/>
        <w:spacing w:before="240" w:line="360" w:lineRule="auto"/>
        <w:ind w:left="360"/>
        <w:jc w:val="both"/>
        <w:rPr>
          <w:rFonts w:ascii="David" w:eastAsia="Calibri" w:hAnsi="David" w:cs="David"/>
          <w:sz w:val="24"/>
          <w:szCs w:val="24"/>
          <w:rtl/>
        </w:rPr>
      </w:pPr>
      <w:r w:rsidRPr="006B6CC5">
        <w:rPr>
          <w:rFonts w:ascii="David" w:eastAsia="Calibri" w:hAnsi="David" w:cs="David"/>
          <w:sz w:val="24"/>
          <w:szCs w:val="24"/>
          <w:rtl/>
        </w:rPr>
        <w:t xml:space="preserve">הגדרנו ממוצע </w:t>
      </w:r>
      <w:r w:rsidRPr="006B6CC5">
        <w:rPr>
          <w:rFonts w:ascii="David" w:eastAsia="Calibri" w:hAnsi="David" w:cs="David"/>
          <w:sz w:val="24"/>
          <w:szCs w:val="24"/>
        </w:rPr>
        <w:t>CPI</w:t>
      </w:r>
      <w:r w:rsidRPr="006B6CC5">
        <w:rPr>
          <w:rFonts w:ascii="David" w:eastAsia="Calibri" w:hAnsi="David" w:cs="David"/>
          <w:sz w:val="24"/>
          <w:szCs w:val="24"/>
          <w:rtl/>
        </w:rPr>
        <w:t xml:space="preserve"> שנתי </w:t>
      </w:r>
      <w:r w:rsidRPr="006B6CC5">
        <w:rPr>
          <w:rFonts w:ascii="David" w:eastAsia="Calibri" w:hAnsi="David" w:cs="David" w:hint="cs"/>
          <w:sz w:val="24"/>
          <w:szCs w:val="24"/>
          <w:rtl/>
        </w:rPr>
        <w:t>בכדי</w:t>
      </w:r>
      <w:r w:rsidRPr="006B6CC5">
        <w:rPr>
          <w:rFonts w:ascii="David" w:eastAsia="Calibri" w:hAnsi="David" w:cs="David"/>
          <w:sz w:val="24"/>
          <w:szCs w:val="24"/>
          <w:rtl/>
        </w:rPr>
        <w:t xml:space="preserve"> לחשב את שיעור האינפלציה </w:t>
      </w:r>
      <w:r w:rsidRPr="006B6CC5">
        <w:rPr>
          <w:rFonts w:ascii="David" w:eastAsia="Calibri" w:hAnsi="David" w:cs="David" w:hint="cs"/>
          <w:sz w:val="24"/>
          <w:szCs w:val="24"/>
          <w:rtl/>
        </w:rPr>
        <w:t>בכל שנה. הגדרה זו הכרחית לנוכח עדכניותו החלקית של המאגר בשנת 2021</w:t>
      </w:r>
      <w:r w:rsidRPr="006B6CC5">
        <w:rPr>
          <w:rFonts w:ascii="David" w:eastAsia="Calibri" w:hAnsi="David" w:cs="David"/>
          <w:sz w:val="24"/>
          <w:szCs w:val="24"/>
          <w:rtl/>
        </w:rPr>
        <w:t>.</w:t>
      </w:r>
      <w:r w:rsidRPr="006B6CC5">
        <w:rPr>
          <w:rFonts w:ascii="David" w:eastAsia="Calibri" w:hAnsi="David" w:cs="David" w:hint="cs"/>
          <w:sz w:val="24"/>
          <w:szCs w:val="24"/>
          <w:rtl/>
        </w:rPr>
        <w:t xml:space="preserve"> </w:t>
      </w:r>
      <w:r w:rsidRPr="006B6CC5">
        <w:rPr>
          <w:rFonts w:ascii="David" w:eastAsia="Calibri" w:hAnsi="David" w:cs="David"/>
          <w:sz w:val="24"/>
          <w:szCs w:val="24"/>
          <w:rtl/>
        </w:rPr>
        <w:t xml:space="preserve">נוסחת הנרמול:  </w:t>
      </w:r>
      <m:oMath>
        <m:r>
          <w:rPr>
            <w:rFonts w:ascii="Cambria Math" w:eastAsia="Calibri" w:hAnsi="Cambria Math" w:cs="David"/>
            <w:sz w:val="24"/>
            <w:szCs w:val="24"/>
          </w:rPr>
          <m:t>normalised value = value</m:t>
        </m:r>
        <m:sSub>
          <m:sSubPr>
            <m:ctrlPr>
              <w:rPr>
                <w:rFonts w:ascii="Cambria Math" w:eastAsia="Calibri" w:hAnsi="Cambria Math" w:cs="David"/>
                <w:sz w:val="24"/>
                <w:szCs w:val="24"/>
              </w:rPr>
            </m:ctrlPr>
          </m:sSubPr>
          <m:e>
            <m:r>
              <w:rPr>
                <w:rFonts w:ascii="Cambria Math" w:eastAsia="Calibri" w:hAnsi="Cambria Math" w:cs="David"/>
                <w:sz w:val="24"/>
                <w:szCs w:val="24"/>
              </w:rPr>
              <m:t xml:space="preserve"> </m:t>
            </m:r>
          </m:e>
          <m:sub>
            <m:r>
              <w:rPr>
                <w:rFonts w:ascii="Cambria Math" w:eastAsia="Calibri" w:hAnsi="Cambria Math" w:cs="David"/>
                <w:sz w:val="24"/>
                <w:szCs w:val="24"/>
              </w:rPr>
              <m:t>year i</m:t>
            </m:r>
          </m:sub>
        </m:sSub>
        <m:r>
          <w:rPr>
            <w:rFonts w:ascii="Cambria Math" w:eastAsia="Calibri" w:hAnsi="Cambria Math" w:cs="David"/>
            <w:sz w:val="24"/>
            <w:szCs w:val="24"/>
          </w:rPr>
          <m:t>⋅(1+r)</m:t>
        </m:r>
      </m:oMath>
    </w:p>
    <w:p w14:paraId="3C3842A3" w14:textId="25C5854B" w:rsidR="001368EE" w:rsidRDefault="006B6CC5" w:rsidP="006B6CC5">
      <w:pPr>
        <w:pStyle w:val="a9"/>
        <w:numPr>
          <w:ilvl w:val="0"/>
          <w:numId w:val="5"/>
        </w:numPr>
        <w:bidi/>
        <w:spacing w:line="360" w:lineRule="auto"/>
        <w:ind w:left="360"/>
        <w:jc w:val="both"/>
        <w:rPr>
          <w:rFonts w:ascii="David" w:eastAsia="Calibri" w:hAnsi="David" w:cs="David"/>
          <w:sz w:val="24"/>
          <w:szCs w:val="24"/>
        </w:rPr>
      </w:pPr>
      <w:r w:rsidRPr="006B6CC5">
        <w:rPr>
          <w:rFonts w:ascii="David" w:eastAsia="Calibri" w:hAnsi="David" w:cs="David" w:hint="cs"/>
          <w:b/>
          <w:bCs/>
          <w:sz w:val="24"/>
          <w:szCs w:val="24"/>
          <w:rtl/>
        </w:rPr>
        <w:t>יוצרים:</w:t>
      </w:r>
      <w:r w:rsidRPr="006B6CC5">
        <w:rPr>
          <w:rFonts w:ascii="David" w:eastAsia="Calibri" w:hAnsi="David" w:cs="David"/>
          <w:sz w:val="24"/>
          <w:szCs w:val="24"/>
          <w:rtl/>
        </w:rPr>
        <w:t xml:space="preserve"> מדדי ההצלחה שנמצאים ברשותנו הם נתוני רווח קופה ודירוג הסרטים באתרים </w:t>
      </w:r>
      <w:r w:rsidRPr="006B6CC5">
        <w:rPr>
          <w:rFonts w:ascii="David" w:eastAsia="Calibri" w:hAnsi="David" w:cs="David"/>
          <w:sz w:val="24"/>
          <w:szCs w:val="24"/>
        </w:rPr>
        <w:t xml:space="preserve">IMDb, </w:t>
      </w:r>
      <w:proofErr w:type="spellStart"/>
      <w:r w:rsidRPr="006B6CC5">
        <w:rPr>
          <w:rFonts w:ascii="David" w:eastAsia="Calibri" w:hAnsi="David" w:cs="David"/>
          <w:sz w:val="24"/>
          <w:szCs w:val="24"/>
        </w:rPr>
        <w:t>Metascore</w:t>
      </w:r>
      <w:proofErr w:type="spellEnd"/>
      <w:r w:rsidRPr="006B6CC5">
        <w:rPr>
          <w:rFonts w:ascii="David" w:eastAsia="Calibri" w:hAnsi="David" w:cs="David"/>
          <w:sz w:val="24"/>
          <w:szCs w:val="24"/>
          <w:rtl/>
        </w:rPr>
        <w:t xml:space="preserve"> ו-</w:t>
      </w:r>
      <w:r w:rsidRPr="006B6CC5">
        <w:rPr>
          <w:rFonts w:ascii="David" w:eastAsia="Calibri" w:hAnsi="David" w:cs="David"/>
          <w:sz w:val="24"/>
          <w:szCs w:val="24"/>
        </w:rPr>
        <w:t>Rotten Tomatoes</w:t>
      </w:r>
      <w:r w:rsidRPr="006B6CC5">
        <w:rPr>
          <w:rFonts w:ascii="David" w:eastAsia="Calibri" w:hAnsi="David" w:cs="David"/>
          <w:sz w:val="24"/>
          <w:szCs w:val="24"/>
          <w:rtl/>
        </w:rPr>
        <w:t>. במאגר המידע, חסרים רווחי הקופה של 18% מהסרטים</w:t>
      </w:r>
      <w:r w:rsidR="00AF5637">
        <w:rPr>
          <w:rFonts w:ascii="David" w:eastAsia="Calibri" w:hAnsi="David" w:cs="David" w:hint="cs"/>
          <w:sz w:val="24"/>
          <w:szCs w:val="24"/>
          <w:rtl/>
        </w:rPr>
        <w:t xml:space="preserve"> ולכן </w:t>
      </w:r>
      <w:r w:rsidRPr="006B6CC5">
        <w:rPr>
          <w:rFonts w:ascii="David" w:eastAsia="Calibri" w:hAnsi="David" w:cs="David"/>
          <w:sz w:val="24"/>
          <w:szCs w:val="24"/>
          <w:rtl/>
        </w:rPr>
        <w:t>נאלצנו להוריד סרטים אלה במענה על שאלות הכוללות נתוני רווח קופה. עבור סרטים שאחד או יותר מהדירוגים חסר להם, חישבנו את הממוצע של הדירוגים הנותרים והכנסנו אותם בתור הדירוג החסר, מתוך הנחה שהדירוג של כל סרט נמצא בטווח דומה של מספרים ושואף לממוצע.</w:t>
      </w:r>
      <w:r w:rsidR="00A03FE1">
        <w:rPr>
          <w:rFonts w:ascii="David" w:eastAsia="Calibri" w:hAnsi="David" w:cs="David" w:hint="cs"/>
          <w:sz w:val="24"/>
          <w:szCs w:val="24"/>
          <w:rtl/>
        </w:rPr>
        <w:t xml:space="preserve"> בנוסף, ביצענו התאמה בין סולמי הדירוג השונים.</w:t>
      </w:r>
    </w:p>
    <w:p w14:paraId="19CF5770" w14:textId="54B57E4A" w:rsidR="006B6CC5" w:rsidRPr="006B6CC5" w:rsidRDefault="006B6CC5" w:rsidP="006B6CC5">
      <w:pPr>
        <w:pStyle w:val="a9"/>
        <w:numPr>
          <w:ilvl w:val="0"/>
          <w:numId w:val="5"/>
        </w:numPr>
        <w:bidi/>
        <w:spacing w:line="360" w:lineRule="auto"/>
        <w:ind w:left="360"/>
        <w:jc w:val="both"/>
        <w:rPr>
          <w:rFonts w:ascii="David" w:eastAsia="Calibri" w:hAnsi="David" w:cs="David"/>
          <w:b/>
          <w:bCs/>
          <w:sz w:val="24"/>
          <w:szCs w:val="24"/>
        </w:rPr>
      </w:pPr>
      <w:r w:rsidRPr="006B6CC5">
        <w:rPr>
          <w:rFonts w:ascii="David" w:eastAsia="Calibri" w:hAnsi="David" w:cs="David" w:hint="cs"/>
          <w:b/>
          <w:bCs/>
          <w:sz w:val="24"/>
          <w:szCs w:val="24"/>
          <w:rtl/>
        </w:rPr>
        <w:t>היסטוריה:</w:t>
      </w:r>
      <w:r>
        <w:rPr>
          <w:rFonts w:ascii="David" w:eastAsia="Calibri" w:hAnsi="David" w:cs="David" w:hint="cs"/>
          <w:b/>
          <w:bCs/>
          <w:sz w:val="24"/>
          <w:szCs w:val="24"/>
          <w:rtl/>
        </w:rPr>
        <w:t xml:space="preserve"> </w:t>
      </w:r>
      <w:r>
        <w:rPr>
          <w:rFonts w:ascii="David" w:eastAsia="Calibri" w:hAnsi="David" w:cs="David" w:hint="cs"/>
          <w:sz w:val="24"/>
          <w:szCs w:val="24"/>
          <w:rtl/>
        </w:rPr>
        <w:t>הצלחה נמדדת לפי מספר הסרטים שיצאו בכל שנה. השתמשנו באלגוריתם שסוכם עבור כל שנה את מספר הסרטים שיצאו בה, תוך הוספת שנים שאינן מופיעות במאגר ונמצאות בטווח השנים 1937-2021, עם הערך 0.</w:t>
      </w:r>
      <w:r w:rsidR="00CD416D">
        <w:rPr>
          <w:rFonts w:ascii="David" w:eastAsia="Calibri" w:hAnsi="David" w:cs="David" w:hint="cs"/>
          <w:sz w:val="24"/>
          <w:szCs w:val="24"/>
          <w:rtl/>
        </w:rPr>
        <w:t xml:space="preserve"> לאחר יצירת הגרף, ביצענו השוואה מול מאורעות היסטוריים עולמיים</w:t>
      </w:r>
      <w:r w:rsidR="00504901">
        <w:rPr>
          <w:rFonts w:ascii="David" w:eastAsia="Calibri" w:hAnsi="David" w:cs="David" w:hint="cs"/>
          <w:sz w:val="24"/>
          <w:szCs w:val="24"/>
          <w:rtl/>
        </w:rPr>
        <w:t xml:space="preserve"> ו</w:t>
      </w:r>
      <w:r w:rsidR="00CD416D">
        <w:rPr>
          <w:rFonts w:ascii="David" w:eastAsia="Calibri" w:hAnsi="David" w:cs="David" w:hint="cs"/>
          <w:sz w:val="24"/>
          <w:szCs w:val="24"/>
          <w:rtl/>
        </w:rPr>
        <w:t>מול נקודות מפתח בחברה עצמה</w:t>
      </w:r>
      <w:r w:rsidR="00504901">
        <w:rPr>
          <w:rFonts w:ascii="David" w:eastAsia="Calibri" w:hAnsi="David" w:cs="David" w:hint="cs"/>
          <w:sz w:val="24"/>
          <w:szCs w:val="24"/>
          <w:rtl/>
        </w:rPr>
        <w:t>, בניסיון להסביר מגמות חריגות ולאפיין השפעת אירועים חיצוניים על הצלחתה.</w:t>
      </w:r>
    </w:p>
    <w:p w14:paraId="3ABF14C1" w14:textId="4DA754BF" w:rsidR="0027160E" w:rsidRDefault="00000000" w:rsidP="0027160E">
      <w:pPr>
        <w:pStyle w:val="a9"/>
        <w:numPr>
          <w:ilvl w:val="0"/>
          <w:numId w:val="5"/>
        </w:numPr>
        <w:bidi/>
        <w:spacing w:line="360" w:lineRule="auto"/>
        <w:ind w:left="360"/>
        <w:jc w:val="both"/>
        <w:rPr>
          <w:rFonts w:ascii="David" w:eastAsia="Calibri" w:hAnsi="David" w:cs="David"/>
          <w:sz w:val="24"/>
          <w:szCs w:val="24"/>
        </w:rPr>
      </w:pPr>
      <w:r w:rsidRPr="006B6CC5">
        <w:rPr>
          <w:rFonts w:ascii="David" w:eastAsia="Calibri" w:hAnsi="David" w:cs="David"/>
          <w:b/>
          <w:bCs/>
          <w:sz w:val="24"/>
          <w:szCs w:val="24"/>
          <w:rtl/>
        </w:rPr>
        <w:t>פארקים</w:t>
      </w:r>
      <w:r w:rsidR="006B6CC5" w:rsidRPr="006B6CC5">
        <w:rPr>
          <w:rFonts w:ascii="David" w:eastAsia="Calibri" w:hAnsi="David" w:cs="David" w:hint="cs"/>
          <w:b/>
          <w:bCs/>
          <w:sz w:val="24"/>
          <w:szCs w:val="24"/>
          <w:rtl/>
        </w:rPr>
        <w:t>:</w:t>
      </w:r>
      <w:r w:rsidR="006B6CC5" w:rsidRPr="006B6CC5">
        <w:rPr>
          <w:rFonts w:ascii="David" w:eastAsia="Calibri" w:hAnsi="David" w:cs="David" w:hint="cs"/>
          <w:sz w:val="24"/>
          <w:szCs w:val="24"/>
          <w:rtl/>
        </w:rPr>
        <w:t xml:space="preserve"> </w:t>
      </w:r>
      <w:r w:rsidRPr="006B6CC5">
        <w:rPr>
          <w:rFonts w:ascii="David" w:eastAsia="Calibri" w:hAnsi="David" w:cs="David"/>
          <w:sz w:val="24"/>
          <w:szCs w:val="24"/>
          <w:rtl/>
        </w:rPr>
        <w:t xml:space="preserve">מדד ההצלחה במאגר מידע </w:t>
      </w:r>
      <w:r w:rsidR="00A92865">
        <w:rPr>
          <w:rFonts w:ascii="David" w:eastAsia="Calibri" w:hAnsi="David" w:cs="David" w:hint="cs"/>
          <w:sz w:val="24"/>
          <w:szCs w:val="24"/>
          <w:rtl/>
        </w:rPr>
        <w:t xml:space="preserve">זה </w:t>
      </w:r>
      <w:r w:rsidR="0027160E">
        <w:rPr>
          <w:rFonts w:ascii="David" w:eastAsia="Calibri" w:hAnsi="David" w:cs="David" w:hint="cs"/>
          <w:sz w:val="24"/>
          <w:szCs w:val="24"/>
          <w:rtl/>
        </w:rPr>
        <w:t>מתבטא</w:t>
      </w:r>
      <w:r w:rsidRPr="006B6CC5">
        <w:rPr>
          <w:rFonts w:ascii="David" w:eastAsia="Calibri" w:hAnsi="David" w:cs="David"/>
          <w:sz w:val="24"/>
          <w:szCs w:val="24"/>
          <w:rtl/>
        </w:rPr>
        <w:t xml:space="preserve"> </w:t>
      </w:r>
      <w:r w:rsidR="0027160E">
        <w:rPr>
          <w:rFonts w:ascii="David" w:eastAsia="Calibri" w:hAnsi="David" w:cs="David" w:hint="cs"/>
          <w:sz w:val="24"/>
          <w:szCs w:val="24"/>
          <w:rtl/>
        </w:rPr>
        <w:t>ב</w:t>
      </w:r>
      <w:r w:rsidRPr="006B6CC5">
        <w:rPr>
          <w:rFonts w:ascii="David" w:eastAsia="Calibri" w:hAnsi="David" w:cs="David"/>
          <w:sz w:val="24"/>
          <w:szCs w:val="24"/>
          <w:rtl/>
        </w:rPr>
        <w:t xml:space="preserve">דירוג </w:t>
      </w:r>
      <w:r w:rsidR="0027160E">
        <w:rPr>
          <w:rFonts w:ascii="David" w:eastAsia="Calibri" w:hAnsi="David" w:cs="David" w:hint="cs"/>
          <w:sz w:val="24"/>
          <w:szCs w:val="24"/>
          <w:rtl/>
        </w:rPr>
        <w:t xml:space="preserve">מספרי </w:t>
      </w:r>
      <w:r w:rsidRPr="006B6CC5">
        <w:rPr>
          <w:rFonts w:ascii="David" w:eastAsia="Calibri" w:hAnsi="David" w:cs="David"/>
          <w:sz w:val="24"/>
          <w:szCs w:val="24"/>
          <w:rtl/>
        </w:rPr>
        <w:t>ו</w:t>
      </w:r>
      <w:r w:rsidR="0027160E">
        <w:rPr>
          <w:rFonts w:ascii="David" w:eastAsia="Calibri" w:hAnsi="David" w:cs="David" w:hint="cs"/>
          <w:sz w:val="24"/>
          <w:szCs w:val="24"/>
          <w:rtl/>
        </w:rPr>
        <w:t>ב</w:t>
      </w:r>
      <w:r w:rsidRPr="006B6CC5">
        <w:rPr>
          <w:rFonts w:ascii="David" w:eastAsia="Calibri" w:hAnsi="David" w:cs="David"/>
          <w:sz w:val="24"/>
          <w:szCs w:val="24"/>
          <w:rtl/>
        </w:rPr>
        <w:t>יקור</w:t>
      </w:r>
      <w:r w:rsidR="00A92865">
        <w:rPr>
          <w:rFonts w:ascii="David" w:eastAsia="Calibri" w:hAnsi="David" w:cs="David" w:hint="cs"/>
          <w:sz w:val="24"/>
          <w:szCs w:val="24"/>
          <w:rtl/>
        </w:rPr>
        <w:t>ו</w:t>
      </w:r>
      <w:r w:rsidRPr="006B6CC5">
        <w:rPr>
          <w:rFonts w:ascii="David" w:eastAsia="Calibri" w:hAnsi="David" w:cs="David"/>
          <w:sz w:val="24"/>
          <w:szCs w:val="24"/>
          <w:rtl/>
        </w:rPr>
        <w:t>ת מילולי</w:t>
      </w:r>
      <w:r w:rsidR="00A92865">
        <w:rPr>
          <w:rFonts w:ascii="David" w:eastAsia="Calibri" w:hAnsi="David" w:cs="David" w:hint="cs"/>
          <w:sz w:val="24"/>
          <w:szCs w:val="24"/>
          <w:rtl/>
        </w:rPr>
        <w:t>ו</w:t>
      </w:r>
      <w:r w:rsidRPr="006B6CC5">
        <w:rPr>
          <w:rFonts w:ascii="David" w:eastAsia="Calibri" w:hAnsi="David" w:cs="David"/>
          <w:sz w:val="24"/>
          <w:szCs w:val="24"/>
          <w:rtl/>
        </w:rPr>
        <w:t>ת</w:t>
      </w:r>
      <w:r w:rsidR="00A92865">
        <w:rPr>
          <w:rFonts w:ascii="David" w:eastAsia="Calibri" w:hAnsi="David" w:cs="David" w:hint="cs"/>
          <w:sz w:val="24"/>
          <w:szCs w:val="24"/>
          <w:rtl/>
        </w:rPr>
        <w:t>, עליהן ביצענו ניתוח סנטימנט והצגנו אותן בענני מילים</w:t>
      </w:r>
      <w:r w:rsidRPr="006B6CC5">
        <w:rPr>
          <w:rFonts w:ascii="David" w:eastAsia="Calibri" w:hAnsi="David" w:cs="David"/>
          <w:sz w:val="24"/>
          <w:szCs w:val="24"/>
          <w:rtl/>
        </w:rPr>
        <w:t>.</w:t>
      </w:r>
      <w:r w:rsidRPr="00A92865">
        <w:rPr>
          <w:rFonts w:ascii="David" w:eastAsia="Calibri" w:hAnsi="David" w:cs="David"/>
          <w:sz w:val="24"/>
          <w:szCs w:val="24"/>
          <w:rtl/>
        </w:rPr>
        <w:t xml:space="preserve"> </w:t>
      </w:r>
      <w:r w:rsidR="00A92865">
        <w:rPr>
          <w:rFonts w:ascii="David" w:eastAsia="Calibri" w:hAnsi="David" w:cs="David" w:hint="cs"/>
          <w:sz w:val="24"/>
          <w:szCs w:val="24"/>
          <w:rtl/>
        </w:rPr>
        <w:t xml:space="preserve">לשם כך, </w:t>
      </w:r>
      <w:r w:rsidR="00A92865" w:rsidRPr="00A92865">
        <w:rPr>
          <w:rFonts w:ascii="David" w:eastAsia="Calibri" w:hAnsi="David" w:cs="David"/>
          <w:sz w:val="24"/>
          <w:szCs w:val="24"/>
          <w:rtl/>
        </w:rPr>
        <w:t xml:space="preserve">ניקינו את הביקורות ממילות קישור ועיצור, ובדקנו את המילים כשכולן באותיות קטנות. לאחר הרצה ראשונית שמנו לב שהמילים </w:t>
      </w:r>
      <w:r w:rsidR="00A92865" w:rsidRPr="00A92865">
        <w:rPr>
          <w:rFonts w:ascii="David" w:eastAsia="Calibri" w:hAnsi="David" w:cs="David"/>
          <w:sz w:val="24"/>
          <w:szCs w:val="24"/>
        </w:rPr>
        <w:t>one</w:t>
      </w:r>
      <w:r w:rsidR="00A92865" w:rsidRPr="00A92865">
        <w:rPr>
          <w:rFonts w:ascii="David" w:eastAsia="Calibri" w:hAnsi="David" w:cs="David"/>
          <w:sz w:val="24"/>
          <w:szCs w:val="24"/>
          <w:rtl/>
        </w:rPr>
        <w:t xml:space="preserve"> ו- </w:t>
      </w:r>
      <w:r w:rsidR="00A92865" w:rsidRPr="00A92865">
        <w:rPr>
          <w:rFonts w:ascii="David" w:eastAsia="Calibri" w:hAnsi="David" w:cs="David"/>
          <w:sz w:val="24"/>
          <w:szCs w:val="24"/>
        </w:rPr>
        <w:t>even</w:t>
      </w:r>
      <w:r w:rsidR="00A92865" w:rsidRPr="00A92865">
        <w:rPr>
          <w:rFonts w:ascii="David" w:eastAsia="Calibri" w:hAnsi="David" w:cs="David"/>
          <w:sz w:val="24"/>
          <w:szCs w:val="24"/>
          <w:rtl/>
        </w:rPr>
        <w:t xml:space="preserve"> קיבלו הרבה מקום על אף חוסר חשיבותן העקרונית. בנוסף</w:t>
      </w:r>
      <w:r w:rsidR="00A92865">
        <w:rPr>
          <w:rFonts w:ascii="David" w:eastAsia="Calibri" w:hAnsi="David" w:cs="David" w:hint="cs"/>
          <w:sz w:val="24"/>
          <w:szCs w:val="24"/>
          <w:rtl/>
        </w:rPr>
        <w:t>,</w:t>
      </w:r>
      <w:r w:rsidR="00A92865" w:rsidRPr="00A92865">
        <w:rPr>
          <w:rFonts w:ascii="David" w:eastAsia="Calibri" w:hAnsi="David" w:cs="David"/>
          <w:sz w:val="24"/>
          <w:szCs w:val="24"/>
          <w:rtl/>
        </w:rPr>
        <w:t xml:space="preserve"> הגרף העלה שימוש רב באותיות הבודדות </w:t>
      </w:r>
      <w:r w:rsidR="00A92865" w:rsidRPr="00A92865">
        <w:rPr>
          <w:rFonts w:ascii="David" w:eastAsia="Calibri" w:hAnsi="David" w:cs="David"/>
          <w:sz w:val="24"/>
          <w:szCs w:val="24"/>
        </w:rPr>
        <w:t>S</w:t>
      </w:r>
      <w:r w:rsidR="00A92865" w:rsidRPr="00A92865">
        <w:rPr>
          <w:rFonts w:ascii="David" w:eastAsia="Calibri" w:hAnsi="David" w:cs="David"/>
          <w:sz w:val="24"/>
          <w:szCs w:val="24"/>
          <w:rtl/>
        </w:rPr>
        <w:t xml:space="preserve"> ו-</w:t>
      </w:r>
      <w:r w:rsidR="00A92865" w:rsidRPr="00A92865">
        <w:rPr>
          <w:rFonts w:ascii="David" w:eastAsia="Calibri" w:hAnsi="David" w:cs="David"/>
          <w:sz w:val="24"/>
          <w:szCs w:val="24"/>
        </w:rPr>
        <w:t>U</w:t>
      </w:r>
      <w:r w:rsidR="00A92865" w:rsidRPr="00A92865">
        <w:rPr>
          <w:rFonts w:ascii="David" w:eastAsia="Calibri" w:hAnsi="David" w:cs="David"/>
          <w:sz w:val="24"/>
          <w:szCs w:val="24"/>
          <w:rtl/>
        </w:rPr>
        <w:t xml:space="preserve"> ו</w:t>
      </w:r>
      <w:proofErr w:type="spellStart"/>
      <w:r w:rsidR="00A92865" w:rsidRPr="00A92865">
        <w:rPr>
          <w:rFonts w:ascii="David" w:eastAsia="Calibri" w:hAnsi="David" w:cs="David"/>
          <w:sz w:val="24"/>
          <w:szCs w:val="24"/>
        </w:rPr>
        <w:t>n't</w:t>
      </w:r>
      <w:proofErr w:type="spellEnd"/>
      <w:r w:rsidR="00A92865" w:rsidRPr="00A92865">
        <w:rPr>
          <w:rFonts w:ascii="David" w:eastAsia="Calibri" w:hAnsi="David" w:cs="David"/>
          <w:sz w:val="24"/>
          <w:szCs w:val="24"/>
          <w:rtl/>
        </w:rPr>
        <w:t xml:space="preserve"> שכן להבנתנו </w:t>
      </w:r>
      <w:r w:rsidR="00A92865" w:rsidRPr="00A92865">
        <w:rPr>
          <w:rFonts w:ascii="David" w:eastAsia="Calibri" w:hAnsi="David" w:cs="David"/>
          <w:sz w:val="24"/>
          <w:szCs w:val="24"/>
        </w:rPr>
        <w:t>U</w:t>
      </w:r>
      <w:r w:rsidR="00A92865" w:rsidRPr="00A92865">
        <w:rPr>
          <w:rFonts w:ascii="David" w:eastAsia="Calibri" w:hAnsi="David" w:cs="David"/>
          <w:sz w:val="24"/>
          <w:szCs w:val="24"/>
          <w:rtl/>
        </w:rPr>
        <w:t xml:space="preserve"> היה קיצור ל-</w:t>
      </w:r>
      <w:r w:rsidR="00A92865" w:rsidRPr="00A92865">
        <w:rPr>
          <w:rFonts w:ascii="David" w:eastAsia="Calibri" w:hAnsi="David" w:cs="David"/>
          <w:sz w:val="24"/>
          <w:szCs w:val="24"/>
        </w:rPr>
        <w:t>you</w:t>
      </w:r>
      <w:r w:rsidR="00A92865" w:rsidRPr="00A92865">
        <w:rPr>
          <w:rFonts w:ascii="David" w:eastAsia="Calibri" w:hAnsi="David" w:cs="David"/>
          <w:sz w:val="24"/>
          <w:szCs w:val="24"/>
          <w:rtl/>
        </w:rPr>
        <w:t xml:space="preserve"> ו- </w:t>
      </w:r>
      <w:r w:rsidR="00A92865" w:rsidRPr="00A92865">
        <w:rPr>
          <w:rFonts w:ascii="David" w:eastAsia="Calibri" w:hAnsi="David" w:cs="David"/>
          <w:sz w:val="24"/>
          <w:szCs w:val="24"/>
        </w:rPr>
        <w:t xml:space="preserve">S </w:t>
      </w:r>
      <w:proofErr w:type="spellStart"/>
      <w:r w:rsidR="00A92865" w:rsidRPr="00A92865">
        <w:rPr>
          <w:rFonts w:ascii="David" w:eastAsia="Calibri" w:hAnsi="David" w:cs="David"/>
          <w:sz w:val="24"/>
          <w:szCs w:val="24"/>
        </w:rPr>
        <w:t>n't</w:t>
      </w:r>
      <w:proofErr w:type="spellEnd"/>
      <w:r w:rsidR="00A92865" w:rsidRPr="00A92865">
        <w:rPr>
          <w:rFonts w:ascii="David" w:eastAsia="Calibri" w:hAnsi="David" w:cs="David"/>
          <w:sz w:val="24"/>
          <w:szCs w:val="24"/>
          <w:rtl/>
        </w:rPr>
        <w:t xml:space="preserve"> נוצרו כחלק מהסינון. לכן החלטנו למחוק את אלו גם כן. </w:t>
      </w:r>
      <w:r w:rsidR="00B75271">
        <w:rPr>
          <w:rFonts w:ascii="David" w:eastAsia="Calibri" w:hAnsi="David" w:cs="David" w:hint="cs"/>
          <w:sz w:val="24"/>
          <w:szCs w:val="24"/>
          <w:rtl/>
        </w:rPr>
        <w:t xml:space="preserve">בנוסף, לא ביצענו </w:t>
      </w:r>
      <w:r w:rsidR="00A92865" w:rsidRPr="00A92865">
        <w:rPr>
          <w:rFonts w:ascii="David" w:eastAsia="Calibri" w:hAnsi="David" w:cs="David"/>
          <w:sz w:val="24"/>
          <w:szCs w:val="24"/>
        </w:rPr>
        <w:t>stemming</w:t>
      </w:r>
      <w:r w:rsidR="00A92865" w:rsidRPr="00A92865">
        <w:rPr>
          <w:rFonts w:ascii="David" w:eastAsia="Calibri" w:hAnsi="David" w:cs="David"/>
          <w:sz w:val="24"/>
          <w:szCs w:val="24"/>
          <w:rtl/>
        </w:rPr>
        <w:t xml:space="preserve"> על מנת </w:t>
      </w:r>
      <w:r w:rsidR="00A92865">
        <w:rPr>
          <w:rFonts w:ascii="David" w:eastAsia="Calibri" w:hAnsi="David" w:cs="David" w:hint="cs"/>
          <w:sz w:val="24"/>
          <w:szCs w:val="24"/>
          <w:rtl/>
        </w:rPr>
        <w:t>להימנע מעיוות</w:t>
      </w:r>
      <w:r w:rsidR="004A0DCF">
        <w:rPr>
          <w:rFonts w:ascii="David" w:eastAsia="Calibri" w:hAnsi="David" w:cs="David" w:hint="cs"/>
          <w:sz w:val="24"/>
          <w:szCs w:val="24"/>
          <w:rtl/>
        </w:rPr>
        <w:t>ים</w:t>
      </w:r>
      <w:r w:rsidR="00A92865">
        <w:rPr>
          <w:rFonts w:ascii="David" w:eastAsia="Calibri" w:hAnsi="David" w:cs="David" w:hint="cs"/>
          <w:sz w:val="24"/>
          <w:szCs w:val="24"/>
          <w:rtl/>
        </w:rPr>
        <w:t xml:space="preserve"> ואיבוד המשמעות של המילה</w:t>
      </w:r>
      <w:r w:rsidR="00A92865" w:rsidRPr="00A92865">
        <w:rPr>
          <w:rFonts w:ascii="David" w:eastAsia="Calibri" w:hAnsi="David" w:cs="David"/>
          <w:sz w:val="24"/>
          <w:szCs w:val="24"/>
          <w:rtl/>
        </w:rPr>
        <w:t>.</w:t>
      </w:r>
    </w:p>
    <w:p w14:paraId="4BE61523" w14:textId="35DE56CC" w:rsidR="00B732B9" w:rsidRPr="00A92865" w:rsidRDefault="00B732B9" w:rsidP="00B732B9">
      <w:pPr>
        <w:pStyle w:val="a9"/>
        <w:bidi/>
        <w:spacing w:line="360" w:lineRule="auto"/>
        <w:ind w:left="360"/>
        <w:jc w:val="both"/>
        <w:rPr>
          <w:rFonts w:ascii="David" w:eastAsia="Calibri" w:hAnsi="David" w:cs="David"/>
          <w:sz w:val="24"/>
          <w:szCs w:val="24"/>
        </w:rPr>
      </w:pPr>
      <w:r w:rsidRPr="00B732B9">
        <w:rPr>
          <w:rFonts w:ascii="David" w:eastAsia="Calibri" w:hAnsi="David" w:cs="David"/>
          <w:sz w:val="24"/>
          <w:szCs w:val="24"/>
          <w:rtl/>
        </w:rPr>
        <w:t>בכדי להבין טוב יותר את המשמעות של אופי הטקסט החלטנו לבחון את המתאם של ניתוח זה לרייטינג שניתן לפארק. במטרה לאפשר השוואה נוחה בין השניים, בחרנו להתאים את תוצאות ניתוח הסנטימנט לנתונים של הרייטינג, כלומר לבצע חישוב שיתאים את תוצאות הניתוח לטווח של הרייטי</w:t>
      </w:r>
      <w:r w:rsidR="00A338E8">
        <w:rPr>
          <w:rFonts w:ascii="David" w:eastAsia="Calibri" w:hAnsi="David" w:cs="David" w:hint="cs"/>
          <w:sz w:val="24"/>
          <w:szCs w:val="24"/>
          <w:rtl/>
        </w:rPr>
        <w:t>נג (0-5).</w:t>
      </w:r>
    </w:p>
    <w:p w14:paraId="46D49070" w14:textId="77777777" w:rsidR="0027160E" w:rsidRDefault="0027160E" w:rsidP="0027160E">
      <w:pPr>
        <w:pStyle w:val="a9"/>
        <w:bidi/>
        <w:spacing w:line="360" w:lineRule="auto"/>
        <w:ind w:left="360"/>
        <w:jc w:val="both"/>
        <w:rPr>
          <w:rFonts w:ascii="David" w:eastAsia="Calibri" w:hAnsi="David" w:cs="David"/>
          <w:sz w:val="24"/>
          <w:szCs w:val="24"/>
          <w:u w:val="single"/>
          <w:rtl/>
        </w:rPr>
      </w:pPr>
    </w:p>
    <w:p w14:paraId="6502740B" w14:textId="4F8BF220" w:rsidR="001368EE" w:rsidRPr="0027160E" w:rsidRDefault="00000000" w:rsidP="0027160E">
      <w:pPr>
        <w:bidi/>
        <w:spacing w:line="360" w:lineRule="auto"/>
        <w:jc w:val="both"/>
        <w:rPr>
          <w:rFonts w:ascii="David" w:eastAsia="Calibri" w:hAnsi="David" w:cs="David"/>
          <w:sz w:val="24"/>
          <w:szCs w:val="24"/>
          <w:u w:val="single"/>
        </w:rPr>
      </w:pPr>
      <w:r w:rsidRPr="0027160E">
        <w:rPr>
          <w:rFonts w:ascii="David" w:eastAsia="Calibri" w:hAnsi="David" w:cs="David"/>
          <w:sz w:val="24"/>
          <w:szCs w:val="24"/>
          <w:u w:val="single"/>
          <w:rtl/>
        </w:rPr>
        <w:t>הערכה ומסקנות</w:t>
      </w:r>
    </w:p>
    <w:p w14:paraId="3F229447" w14:textId="0C5FA08A" w:rsidR="001368EE" w:rsidRPr="00C54323" w:rsidRDefault="00380ACB" w:rsidP="001A4507">
      <w:pPr>
        <w:bidi/>
        <w:spacing w:line="360" w:lineRule="auto"/>
        <w:jc w:val="both"/>
        <w:rPr>
          <w:rFonts w:ascii="David" w:eastAsia="Calibri" w:hAnsi="David" w:cs="David"/>
          <w:sz w:val="24"/>
          <w:szCs w:val="24"/>
        </w:rPr>
      </w:pPr>
      <w:r w:rsidRPr="00380ACB">
        <w:rPr>
          <w:rFonts w:ascii="David" w:eastAsia="Calibri" w:hAnsi="David" w:cs="David" w:hint="cs"/>
          <w:b/>
          <w:bCs/>
          <w:sz w:val="24"/>
          <w:szCs w:val="24"/>
          <w:rtl/>
        </w:rPr>
        <w:t>רווח:</w:t>
      </w:r>
      <w:r>
        <w:rPr>
          <w:rFonts w:ascii="David" w:eastAsia="Calibri" w:hAnsi="David" w:cs="David" w:hint="cs"/>
          <w:sz w:val="24"/>
          <w:szCs w:val="24"/>
          <w:rtl/>
        </w:rPr>
        <w:t xml:space="preserve"> </w:t>
      </w:r>
      <w:r w:rsidRPr="00C54323">
        <w:rPr>
          <w:rFonts w:ascii="David" w:eastAsia="Calibri" w:hAnsi="David" w:cs="David"/>
          <w:sz w:val="24"/>
          <w:szCs w:val="24"/>
          <w:rtl/>
        </w:rPr>
        <w:t xml:space="preserve">רצינו למדוד את הצלחתם של הסרטים באמצעות נתוני </w:t>
      </w:r>
      <w:r w:rsidRPr="00C54323">
        <w:rPr>
          <w:rFonts w:ascii="David" w:eastAsia="Calibri" w:hAnsi="David" w:cs="David"/>
          <w:b/>
          <w:sz w:val="24"/>
          <w:szCs w:val="24"/>
          <w:rtl/>
          <w:rPrChange w:id="2" w:author="Maya Strauss" w:date="2023-08-28T07:52:00Z">
            <w:rPr>
              <w:rFonts w:ascii="Calibri" w:eastAsia="Calibri" w:hAnsi="Calibri" w:cs="Calibri"/>
              <w:rtl/>
            </w:rPr>
          </w:rPrChange>
        </w:rPr>
        <w:t>רווח</w:t>
      </w:r>
      <w:r w:rsidRPr="00C54323">
        <w:rPr>
          <w:rFonts w:ascii="David" w:eastAsia="Calibri" w:hAnsi="David" w:cs="David"/>
          <w:b/>
          <w:sz w:val="24"/>
          <w:szCs w:val="24"/>
          <w:rPrChange w:id="3" w:author="Maya Strauss" w:date="2023-08-28T07:52:00Z">
            <w:rPr>
              <w:rFonts w:ascii="Calibri" w:eastAsia="Calibri" w:hAnsi="Calibri" w:cs="Calibri"/>
            </w:rPr>
          </w:rPrChange>
        </w:rPr>
        <w:t xml:space="preserve"> </w:t>
      </w:r>
      <w:r w:rsidRPr="00C54323">
        <w:rPr>
          <w:rFonts w:ascii="David" w:eastAsia="Calibri" w:hAnsi="David" w:cs="David"/>
          <w:b/>
          <w:sz w:val="24"/>
          <w:szCs w:val="24"/>
          <w:rtl/>
          <w:rPrChange w:id="4" w:author="Maya Strauss" w:date="2023-08-28T07:52:00Z">
            <w:rPr>
              <w:rFonts w:ascii="Calibri" w:eastAsia="Calibri" w:hAnsi="Calibri" w:cs="Calibri"/>
              <w:rtl/>
            </w:rPr>
          </w:rPrChange>
        </w:rPr>
        <w:t>קופה</w:t>
      </w:r>
      <w:r w:rsidRPr="00C54323">
        <w:rPr>
          <w:rFonts w:ascii="David" w:eastAsia="Calibri" w:hAnsi="David" w:cs="David"/>
          <w:sz w:val="24"/>
          <w:szCs w:val="24"/>
          <w:rtl/>
        </w:rPr>
        <w:t xml:space="preserve">, שיכולה לתת אינדיקציה לגבי ההצלחה של הסרט </w:t>
      </w:r>
      <w:r w:rsidR="002518A0">
        <w:rPr>
          <w:rFonts w:ascii="David" w:eastAsia="Calibri" w:hAnsi="David" w:cs="David" w:hint="cs"/>
          <w:sz w:val="24"/>
          <w:szCs w:val="24"/>
          <w:rtl/>
        </w:rPr>
        <w:t>בעת</w:t>
      </w:r>
      <w:r w:rsidRPr="00C54323">
        <w:rPr>
          <w:rFonts w:ascii="David" w:eastAsia="Calibri" w:hAnsi="David" w:cs="David"/>
          <w:sz w:val="24"/>
          <w:szCs w:val="24"/>
          <w:rtl/>
        </w:rPr>
        <w:t xml:space="preserve"> יצ</w:t>
      </w:r>
      <w:r w:rsidR="002518A0">
        <w:rPr>
          <w:rFonts w:ascii="David" w:eastAsia="Calibri" w:hAnsi="David" w:cs="David" w:hint="cs"/>
          <w:sz w:val="24"/>
          <w:szCs w:val="24"/>
          <w:rtl/>
        </w:rPr>
        <w:t>י</w:t>
      </w:r>
      <w:r w:rsidRPr="00C54323">
        <w:rPr>
          <w:rFonts w:ascii="David" w:eastAsia="Calibri" w:hAnsi="David" w:cs="David"/>
          <w:sz w:val="24"/>
          <w:szCs w:val="24"/>
          <w:rtl/>
        </w:rPr>
        <w:t>א</w:t>
      </w:r>
      <w:r w:rsidR="002518A0">
        <w:rPr>
          <w:rFonts w:ascii="David" w:eastAsia="Calibri" w:hAnsi="David" w:cs="David" w:hint="cs"/>
          <w:sz w:val="24"/>
          <w:szCs w:val="24"/>
          <w:rtl/>
        </w:rPr>
        <w:t>תו</w:t>
      </w:r>
      <w:r w:rsidRPr="00C54323">
        <w:rPr>
          <w:rFonts w:ascii="David" w:eastAsia="Calibri" w:hAnsi="David" w:cs="David"/>
          <w:sz w:val="24"/>
          <w:szCs w:val="24"/>
          <w:rtl/>
        </w:rPr>
        <w:t xml:space="preserve"> לאקרנים. כאמור, ביצענו נרמול לרווח לשנת 2021 לפי שער האינפלציה. כפי </w:t>
      </w:r>
      <w:r w:rsidRPr="00C54323">
        <w:rPr>
          <w:rFonts w:ascii="David" w:eastAsia="Calibri" w:hAnsi="David" w:cs="David"/>
          <w:sz w:val="24"/>
          <w:szCs w:val="24"/>
          <w:rtl/>
        </w:rPr>
        <w:lastRenderedPageBreak/>
        <w:t>שציינו לעיל, במאגר המידע קיימים נתוני רווח הקופה עבור 82% מהסרטים, ולכן רק הם נכללו בניתוחינו.</w:t>
      </w:r>
      <w:r w:rsidR="001A4507">
        <w:rPr>
          <w:rFonts w:ascii="David" w:eastAsia="Calibri" w:hAnsi="David" w:cs="David" w:hint="cs"/>
          <w:sz w:val="24"/>
          <w:szCs w:val="24"/>
          <w:rtl/>
        </w:rPr>
        <w:t xml:space="preserve"> </w:t>
      </w:r>
      <w:r w:rsidR="002518A0">
        <w:rPr>
          <w:rFonts w:ascii="David" w:eastAsia="Calibri" w:hAnsi="David" w:cs="David" w:hint="cs"/>
          <w:sz w:val="24"/>
          <w:szCs w:val="24"/>
          <w:rtl/>
        </w:rPr>
        <w:t xml:space="preserve">כך </w:t>
      </w:r>
      <w:r w:rsidRPr="00C54323">
        <w:rPr>
          <w:rFonts w:ascii="David" w:eastAsia="Calibri" w:hAnsi="David" w:cs="David"/>
          <w:sz w:val="24"/>
          <w:szCs w:val="24"/>
          <w:rtl/>
        </w:rPr>
        <w:t xml:space="preserve">מצאנו </w:t>
      </w:r>
      <w:r w:rsidR="002518A0">
        <w:rPr>
          <w:rFonts w:ascii="David" w:eastAsia="Calibri" w:hAnsi="David" w:cs="David" w:hint="cs"/>
          <w:sz w:val="24"/>
          <w:szCs w:val="24"/>
          <w:rtl/>
        </w:rPr>
        <w:t>את</w:t>
      </w:r>
      <w:r w:rsidRPr="00C54323">
        <w:rPr>
          <w:rFonts w:ascii="David" w:eastAsia="Calibri" w:hAnsi="David" w:cs="David"/>
          <w:sz w:val="24"/>
          <w:szCs w:val="24"/>
          <w:rtl/>
        </w:rPr>
        <w:t xml:space="preserve"> עשרת הסרטים </w:t>
      </w:r>
      <w:r w:rsidR="002518A0">
        <w:rPr>
          <w:rFonts w:ascii="David" w:eastAsia="Calibri" w:hAnsi="David" w:cs="David" w:hint="cs"/>
          <w:sz w:val="24"/>
          <w:szCs w:val="24"/>
          <w:rtl/>
        </w:rPr>
        <w:t xml:space="preserve">בעלי </w:t>
      </w:r>
      <w:r w:rsidRPr="00C54323">
        <w:rPr>
          <w:rFonts w:ascii="David" w:eastAsia="Calibri" w:hAnsi="David" w:cs="David"/>
          <w:sz w:val="24"/>
          <w:szCs w:val="24"/>
          <w:rtl/>
        </w:rPr>
        <w:t>רווח הקופה הגבוה ביותר</w:t>
      </w:r>
      <w:r w:rsidR="002518A0">
        <w:rPr>
          <w:rFonts w:ascii="David" w:eastAsia="Calibri" w:hAnsi="David" w:cs="David" w:hint="cs"/>
          <w:sz w:val="24"/>
          <w:szCs w:val="24"/>
          <w:rtl/>
        </w:rPr>
        <w:t>.</w:t>
      </w:r>
      <w:r w:rsidR="00711233">
        <w:rPr>
          <w:rFonts w:ascii="David" w:eastAsia="Calibri" w:hAnsi="David" w:cs="David" w:hint="cs"/>
          <w:sz w:val="24"/>
          <w:szCs w:val="24"/>
          <w:rtl/>
        </w:rPr>
        <w:t xml:space="preserve"> </w:t>
      </w:r>
      <w:r w:rsidR="00711233" w:rsidRPr="00711233">
        <w:rPr>
          <w:rFonts w:ascii="David" w:eastAsia="Calibri" w:hAnsi="David" w:cs="David" w:hint="cs"/>
          <w:color w:val="FF0000"/>
          <w:sz w:val="24"/>
          <w:szCs w:val="24"/>
          <w:highlight w:val="yellow"/>
          <w:rtl/>
        </w:rPr>
        <w:t>להוסיף הסתייגות לנוכח התעלמות מ18%.</w:t>
      </w:r>
    </w:p>
    <w:p w14:paraId="2C9F30A0" w14:textId="2BDEA925"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על מנת לוודא את נכונות הגרף, הצלבנו את התוצאות עם </w:t>
      </w:r>
      <w:commentRangeStart w:id="5"/>
      <w:r w:rsidRPr="00C54323">
        <w:rPr>
          <w:rFonts w:ascii="David" w:eastAsia="Calibri" w:hAnsi="David" w:cs="David"/>
          <w:sz w:val="24"/>
          <w:szCs w:val="24"/>
          <w:rtl/>
        </w:rPr>
        <w:t xml:space="preserve">ערך </w:t>
      </w:r>
      <w:proofErr w:type="spellStart"/>
      <w:r w:rsidRPr="00C54323">
        <w:rPr>
          <w:rFonts w:ascii="David" w:eastAsia="Calibri" w:hAnsi="David" w:cs="David"/>
          <w:sz w:val="24"/>
          <w:szCs w:val="24"/>
          <w:rtl/>
        </w:rPr>
        <w:t>הויקיפדיה</w:t>
      </w:r>
      <w:proofErr w:type="spellEnd"/>
      <w:r w:rsidRPr="00C54323">
        <w:rPr>
          <w:rFonts w:ascii="David" w:eastAsia="Calibri" w:hAnsi="David" w:cs="David"/>
          <w:sz w:val="24"/>
          <w:szCs w:val="24"/>
          <w:rtl/>
        </w:rPr>
        <w:t xml:space="preserve"> </w:t>
      </w:r>
      <w:commentRangeEnd w:id="5"/>
      <w:r w:rsidRPr="00C54323">
        <w:rPr>
          <w:rFonts w:ascii="David" w:hAnsi="David" w:cs="David"/>
          <w:sz w:val="24"/>
          <w:szCs w:val="24"/>
        </w:rPr>
        <w:commentReference w:id="5"/>
      </w:r>
      <w:r w:rsidRPr="00C54323">
        <w:rPr>
          <w:rFonts w:ascii="David" w:eastAsia="Calibri" w:hAnsi="David" w:cs="David"/>
          <w:sz w:val="24"/>
          <w:szCs w:val="24"/>
          <w:rtl/>
        </w:rPr>
        <w:t xml:space="preserve">שמתאר את הסרטים עם רווחי הקופה הגבוהים ביותר. שמנו לב כי </w:t>
      </w:r>
      <w:proofErr w:type="spellStart"/>
      <w:r w:rsidRPr="00C54323">
        <w:rPr>
          <w:rFonts w:ascii="David" w:eastAsia="Calibri" w:hAnsi="David" w:cs="David"/>
          <w:sz w:val="24"/>
          <w:szCs w:val="24"/>
          <w:rtl/>
        </w:rPr>
        <w:t>אלאדין</w:t>
      </w:r>
      <w:proofErr w:type="spellEnd"/>
      <w:r w:rsidRPr="00C54323">
        <w:rPr>
          <w:rFonts w:ascii="David" w:eastAsia="Calibri" w:hAnsi="David" w:cs="David"/>
          <w:sz w:val="24"/>
          <w:szCs w:val="24"/>
          <w:rtl/>
        </w:rPr>
        <w:t xml:space="preserve"> (2019) אמור לה</w:t>
      </w:r>
      <w:r w:rsidR="002518A0">
        <w:rPr>
          <w:rFonts w:ascii="David" w:eastAsia="Calibri" w:hAnsi="David" w:cs="David" w:hint="cs"/>
          <w:sz w:val="24"/>
          <w:szCs w:val="24"/>
          <w:rtl/>
        </w:rPr>
        <w:t>י</w:t>
      </w:r>
      <w:r w:rsidRPr="00C54323">
        <w:rPr>
          <w:rFonts w:ascii="David" w:eastAsia="Calibri" w:hAnsi="David" w:cs="David"/>
          <w:sz w:val="24"/>
          <w:szCs w:val="24"/>
          <w:rtl/>
        </w:rPr>
        <w:t>מצא במקום התשיעי ברשימה זו, אך כיוון שרווח הקופה שלו היה חסר במאגר המידע, החסרנו אותו.</w:t>
      </w:r>
    </w:p>
    <w:p w14:paraId="721932E1" w14:textId="4937507B" w:rsidR="001368EE" w:rsidRPr="0085435B" w:rsidRDefault="00000000" w:rsidP="006645EA">
      <w:pPr>
        <w:bidi/>
        <w:spacing w:line="360" w:lineRule="auto"/>
        <w:jc w:val="both"/>
        <w:rPr>
          <w:rFonts w:ascii="David" w:eastAsia="Calibri" w:hAnsi="David" w:cs="David"/>
          <w:b/>
          <w:bCs/>
          <w:sz w:val="24"/>
          <w:szCs w:val="24"/>
        </w:rPr>
      </w:pPr>
      <w:r w:rsidRPr="00C54323">
        <w:rPr>
          <w:rFonts w:ascii="David" w:eastAsia="Calibri" w:hAnsi="David" w:cs="David"/>
          <w:sz w:val="24"/>
          <w:szCs w:val="24"/>
          <w:rtl/>
        </w:rPr>
        <w:t>שיטה נוספת למדידת ההצלחה של סרטים היא לפי הרווח השולי שלהם, הלוקח בחשבון את התקציב. כלומר, אם לסרט יש רווח קופה גבוה אך גם תקציב גבוה, יכול להיות שהוא לא היה רווחי ועל כן נחשב לפחות מוצלח מסרט עם רווח קופה נמוך יותר. התוצאות מוצגות בגרף הבא (במאגר המידע חסרים נתוני התקציב של 37% מהסרטים, אותם נאלצנו להוריד לשם הניתוח):</w:t>
      </w:r>
      <w:r w:rsidR="0085435B">
        <w:rPr>
          <w:rFonts w:ascii="David" w:hAnsi="David" w:cs="David" w:hint="cs"/>
          <w:noProof/>
          <w:sz w:val="24"/>
          <w:szCs w:val="24"/>
          <w:rtl/>
        </w:rPr>
        <w:t xml:space="preserve"> </w:t>
      </w:r>
      <w:r w:rsidR="0085435B" w:rsidRPr="0085435B">
        <w:rPr>
          <w:rFonts w:ascii="David" w:hAnsi="David" w:cs="David" w:hint="cs"/>
          <w:b/>
          <w:bCs/>
          <w:noProof/>
          <w:color w:val="FF0000"/>
          <w:sz w:val="24"/>
          <w:szCs w:val="24"/>
          <w:rtl/>
        </w:rPr>
        <w:t>גרף</w:t>
      </w:r>
    </w:p>
    <w:p w14:paraId="4BC1C9E3" w14:textId="6232501A"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ממצא מעניין שעולה מהגרף הוא ששמונה מהסרטים הרווחיים ביותר הם גם הסרטים עם הרווח השולי הגבוה ביותר. סרטים אלו שומרים גם על מיקומם היחסי מבחינת רווחיות בין שני הגרפים. כמו כן, הרוב המוחלט </w:t>
      </w:r>
      <w:r w:rsidR="002518A0">
        <w:rPr>
          <w:rFonts w:ascii="David" w:eastAsia="Calibri" w:hAnsi="David" w:cs="David" w:hint="cs"/>
          <w:sz w:val="24"/>
          <w:szCs w:val="24"/>
          <w:rtl/>
        </w:rPr>
        <w:t xml:space="preserve">של </w:t>
      </w:r>
      <w:r w:rsidRPr="00C54323">
        <w:rPr>
          <w:rFonts w:ascii="David" w:eastAsia="Calibri" w:hAnsi="David" w:cs="David"/>
          <w:sz w:val="24"/>
          <w:szCs w:val="24"/>
          <w:rtl/>
        </w:rPr>
        <w:t xml:space="preserve">הסרטים </w:t>
      </w:r>
      <w:r w:rsidR="002518A0">
        <w:rPr>
          <w:rFonts w:ascii="David" w:eastAsia="Calibri" w:hAnsi="David" w:cs="David" w:hint="cs"/>
          <w:sz w:val="24"/>
          <w:szCs w:val="24"/>
          <w:rtl/>
        </w:rPr>
        <w:t>המופיעים</w:t>
      </w:r>
      <w:r w:rsidRPr="00C54323">
        <w:rPr>
          <w:rFonts w:ascii="David" w:eastAsia="Calibri" w:hAnsi="David" w:cs="David"/>
          <w:sz w:val="24"/>
          <w:szCs w:val="24"/>
          <w:rtl/>
        </w:rPr>
        <w:t xml:space="preserve"> בגרפים</w:t>
      </w:r>
      <w:r w:rsidR="002518A0">
        <w:rPr>
          <w:rFonts w:ascii="David" w:eastAsia="Calibri" w:hAnsi="David" w:cs="David" w:hint="cs"/>
          <w:sz w:val="24"/>
          <w:szCs w:val="24"/>
          <w:rtl/>
        </w:rPr>
        <w:t xml:space="preserve"> </w:t>
      </w:r>
      <w:r w:rsidRPr="00C54323">
        <w:rPr>
          <w:rFonts w:ascii="David" w:eastAsia="Calibri" w:hAnsi="David" w:cs="David"/>
          <w:sz w:val="24"/>
          <w:szCs w:val="24"/>
          <w:rtl/>
        </w:rPr>
        <w:t xml:space="preserve">הם סרטי המשך או עיבוד מחדש. שמנו לב כי למעט מלך האריות שיצא ב-1994, כל הסרטים יצאו ב-15 שנים האחרונות (כאשר צעצוע של סיפור 3 הוא המוקדם </w:t>
      </w:r>
      <w:proofErr w:type="spellStart"/>
      <w:r w:rsidRPr="00C54323">
        <w:rPr>
          <w:rFonts w:ascii="David" w:eastAsia="Calibri" w:hAnsi="David" w:cs="David"/>
          <w:sz w:val="24"/>
          <w:szCs w:val="24"/>
          <w:rtl/>
        </w:rPr>
        <w:t>מביניהם</w:t>
      </w:r>
      <w:proofErr w:type="spellEnd"/>
      <w:r w:rsidRPr="00C54323">
        <w:rPr>
          <w:rFonts w:ascii="David" w:eastAsia="Calibri" w:hAnsi="David" w:cs="David"/>
          <w:sz w:val="24"/>
          <w:szCs w:val="24"/>
          <w:rtl/>
        </w:rPr>
        <w:t xml:space="preserve"> ויצא ב-2010). הסבר אפשרי לכך הוא שככל </w:t>
      </w:r>
      <w:r w:rsidR="002518A0">
        <w:rPr>
          <w:rFonts w:ascii="David" w:eastAsia="Calibri" w:hAnsi="David" w:cs="David" w:hint="cs"/>
          <w:sz w:val="24"/>
          <w:szCs w:val="24"/>
          <w:rtl/>
        </w:rPr>
        <w:t>שהחברה</w:t>
      </w:r>
      <w:r w:rsidRPr="00C54323">
        <w:rPr>
          <w:rFonts w:ascii="David" w:eastAsia="Calibri" w:hAnsi="David" w:cs="David"/>
          <w:sz w:val="24"/>
          <w:szCs w:val="24"/>
          <w:rtl/>
        </w:rPr>
        <w:t xml:space="preserve"> השקיעה בסרטים שהקהל הכיר ואהב, כך </w:t>
      </w:r>
      <w:r w:rsidR="002518A0">
        <w:rPr>
          <w:rFonts w:ascii="David" w:eastAsia="Calibri" w:hAnsi="David" w:cs="David" w:hint="cs"/>
          <w:sz w:val="24"/>
          <w:szCs w:val="24"/>
          <w:rtl/>
        </w:rPr>
        <w:t>ה</w:t>
      </w:r>
      <w:r w:rsidRPr="00C54323">
        <w:rPr>
          <w:rFonts w:ascii="David" w:eastAsia="Calibri" w:hAnsi="David" w:cs="David"/>
          <w:sz w:val="24"/>
          <w:szCs w:val="24"/>
          <w:rtl/>
        </w:rPr>
        <w:t xml:space="preserve">רווחים </w:t>
      </w:r>
      <w:r w:rsidR="002518A0">
        <w:rPr>
          <w:rFonts w:ascii="David" w:eastAsia="Calibri" w:hAnsi="David" w:cs="David" w:hint="cs"/>
          <w:sz w:val="24"/>
          <w:szCs w:val="24"/>
          <w:rtl/>
        </w:rPr>
        <w:t xml:space="preserve">היו </w:t>
      </w:r>
      <w:r w:rsidRPr="00C54323">
        <w:rPr>
          <w:rFonts w:ascii="David" w:eastAsia="Calibri" w:hAnsi="David" w:cs="David"/>
          <w:sz w:val="24"/>
          <w:szCs w:val="24"/>
          <w:rtl/>
        </w:rPr>
        <w:t>גבוהים יותר.</w:t>
      </w:r>
      <w:r w:rsidR="007B66C5">
        <w:rPr>
          <w:rFonts w:ascii="David" w:eastAsia="Calibri" w:hAnsi="David" w:cs="David" w:hint="cs"/>
          <w:sz w:val="24"/>
          <w:szCs w:val="24"/>
          <w:rtl/>
        </w:rPr>
        <w:t xml:space="preserve"> עם זאת, נציין כי הרגלי הצריכה השתנו מאוד ב-20 השנים האחרונות, דבר שעשוי להשפיע על הממצאים.</w:t>
      </w:r>
    </w:p>
    <w:p w14:paraId="646AF5E2" w14:textId="539F8185"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רצינו לבדוק האם מאגר המידע יכול להצביע על גורמים אפשריים שהביאו להצלחתם הכבירה של הסרטים שהצגנו. הגורם הראשון שרצינו לחקור לפיו הוא התקציב - האם כמות הכסף שתוקצב להפקת הסרט ופרסומו מביא לרווחי קופה גבוהים יותר? לשם כך, בדקנו מהם עשרת הסרטים עם התקציב הגבוה ביותר:</w:t>
      </w:r>
      <w:r w:rsidR="0085435B">
        <w:rPr>
          <w:rFonts w:ascii="David" w:hAnsi="David" w:cs="David" w:hint="cs"/>
          <w:noProof/>
          <w:sz w:val="24"/>
          <w:szCs w:val="24"/>
          <w:rtl/>
        </w:rPr>
        <w:t xml:space="preserve"> </w:t>
      </w:r>
      <w:r w:rsidR="0085435B" w:rsidRPr="0085435B">
        <w:rPr>
          <w:rFonts w:ascii="David" w:hAnsi="David" w:cs="David" w:hint="cs"/>
          <w:b/>
          <w:bCs/>
          <w:noProof/>
          <w:color w:val="FF0000"/>
          <w:sz w:val="24"/>
          <w:szCs w:val="24"/>
          <w:rtl/>
        </w:rPr>
        <w:t>גרף</w:t>
      </w:r>
    </w:p>
    <w:p w14:paraId="7667D8EF"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נשים לב, ישנם רק שלושה סרטים שגם התקציב וגם רווח הקופה שלהם נמצאים בעשרת הגבוהים, מה שמרמז על קשר חלש בין תקציב להצלחת הסרט, שמתבטאת ברווח הקופה. את נכונות המידע על התקציב וידאנו באמצעות דגימה של סרטים מהמאגר והשוואתם למידע הקיים באינטרנט.</w:t>
      </w:r>
    </w:p>
    <w:p w14:paraId="08FA3001" w14:textId="11D2B8F6"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יצרנו </w:t>
      </w:r>
      <w:r w:rsidR="00D42FD3">
        <w:rPr>
          <w:rFonts w:ascii="David" w:eastAsia="Calibri" w:hAnsi="David" w:cs="David" w:hint="cs"/>
          <w:sz w:val="24"/>
          <w:szCs w:val="24"/>
          <w:rtl/>
        </w:rPr>
        <w:t xml:space="preserve">גרף </w:t>
      </w:r>
      <w:proofErr w:type="spellStart"/>
      <w:r w:rsidR="00D42FD3">
        <w:rPr>
          <w:rFonts w:ascii="David" w:eastAsia="Calibri" w:hAnsi="David" w:cs="David" w:hint="cs"/>
          <w:sz w:val="24"/>
          <w:szCs w:val="24"/>
          <w:rtl/>
        </w:rPr>
        <w:t>סקאטר</w:t>
      </w:r>
      <w:proofErr w:type="spellEnd"/>
      <w:r w:rsidR="00D42FD3">
        <w:rPr>
          <w:rFonts w:ascii="David" w:eastAsia="Calibri" w:hAnsi="David" w:cs="David" w:hint="cs"/>
          <w:sz w:val="24"/>
          <w:szCs w:val="24"/>
          <w:rtl/>
        </w:rPr>
        <w:t xml:space="preserve">-פלוט, שמציג את </w:t>
      </w:r>
      <w:r w:rsidRPr="00C54323">
        <w:rPr>
          <w:rFonts w:ascii="David" w:eastAsia="Calibri" w:hAnsi="David" w:cs="David"/>
          <w:sz w:val="24"/>
          <w:szCs w:val="24"/>
          <w:rtl/>
        </w:rPr>
        <w:t xml:space="preserve">התקציב ורווח הקופה של הסרטים במאגר עבורם נתונים </w:t>
      </w:r>
      <w:r w:rsidR="00D42FD3">
        <w:rPr>
          <w:rFonts w:ascii="David" w:eastAsia="Calibri" w:hAnsi="David" w:cs="David" w:hint="cs"/>
          <w:sz w:val="24"/>
          <w:szCs w:val="24"/>
          <w:rtl/>
        </w:rPr>
        <w:t xml:space="preserve">אלו </w:t>
      </w:r>
      <w:r w:rsidRPr="00C54323">
        <w:rPr>
          <w:rFonts w:ascii="David" w:eastAsia="Calibri" w:hAnsi="David" w:cs="David"/>
          <w:sz w:val="24"/>
          <w:szCs w:val="24"/>
          <w:rtl/>
        </w:rPr>
        <w:t>קיימים</w:t>
      </w:r>
      <w:r w:rsidR="00D42FD3">
        <w:rPr>
          <w:rFonts w:ascii="David" w:eastAsia="Calibri" w:hAnsi="David" w:cs="David" w:hint="cs"/>
          <w:sz w:val="24"/>
          <w:szCs w:val="24"/>
          <w:rtl/>
        </w:rPr>
        <w:t xml:space="preserve">. בחרנו </w:t>
      </w:r>
      <w:proofErr w:type="spellStart"/>
      <w:r w:rsidR="00D42FD3">
        <w:rPr>
          <w:rFonts w:ascii="David" w:eastAsia="Calibri" w:hAnsi="David" w:cs="David" w:hint="cs"/>
          <w:sz w:val="24"/>
          <w:szCs w:val="24"/>
          <w:rtl/>
        </w:rPr>
        <w:t>בויזואליזציה</w:t>
      </w:r>
      <w:proofErr w:type="spellEnd"/>
      <w:r w:rsidR="00D42FD3">
        <w:rPr>
          <w:rFonts w:ascii="David" w:eastAsia="Calibri" w:hAnsi="David" w:cs="David" w:hint="cs"/>
          <w:sz w:val="24"/>
          <w:szCs w:val="24"/>
          <w:rtl/>
        </w:rPr>
        <w:t xml:space="preserve"> זו כדי למפות את כל הסרטים ולבדוק התקיימות קשר בין תקציב לרווח הקופה.</w:t>
      </w:r>
    </w:p>
    <w:p w14:paraId="01104E7D"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בגרף זה ניתן לראות את המיפוי של כל הסרטים ביחס לתקציב (ציר </w:t>
      </w:r>
      <w:r w:rsidRPr="00C54323">
        <w:rPr>
          <w:rFonts w:ascii="David" w:eastAsia="Calibri" w:hAnsi="David" w:cs="David"/>
          <w:sz w:val="24"/>
          <w:szCs w:val="24"/>
        </w:rPr>
        <w:t>X</w:t>
      </w:r>
      <w:r w:rsidRPr="00C54323">
        <w:rPr>
          <w:rFonts w:ascii="David" w:eastAsia="Calibri" w:hAnsi="David" w:cs="David"/>
          <w:sz w:val="24"/>
          <w:szCs w:val="24"/>
          <w:rtl/>
        </w:rPr>
        <w:t xml:space="preserve">) ולרווח הקופה שלהם (ציר </w:t>
      </w:r>
      <w:r w:rsidRPr="00C54323">
        <w:rPr>
          <w:rFonts w:ascii="David" w:eastAsia="Calibri" w:hAnsi="David" w:cs="David"/>
          <w:sz w:val="24"/>
          <w:szCs w:val="24"/>
        </w:rPr>
        <w:t>Y</w:t>
      </w:r>
      <w:r w:rsidRPr="00C54323">
        <w:rPr>
          <w:rFonts w:ascii="David" w:eastAsia="Calibri" w:hAnsi="David" w:cs="David"/>
          <w:sz w:val="24"/>
          <w:szCs w:val="24"/>
          <w:rtl/>
        </w:rPr>
        <w:t>), במיליוני דולרים. שרטטנו ישר המכונה "</w:t>
      </w:r>
      <w:r w:rsidRPr="00C54323">
        <w:rPr>
          <w:rFonts w:ascii="David" w:eastAsia="Calibri" w:hAnsi="David" w:cs="David"/>
          <w:sz w:val="24"/>
          <w:szCs w:val="24"/>
        </w:rPr>
        <w:t>Profitability line</w:t>
      </w:r>
      <w:r w:rsidRPr="00C54323">
        <w:rPr>
          <w:rFonts w:ascii="David" w:eastAsia="Calibri" w:hAnsi="David" w:cs="David"/>
          <w:sz w:val="24"/>
          <w:szCs w:val="24"/>
          <w:rtl/>
        </w:rPr>
        <w:t xml:space="preserve">" - נקודות שנמצאות על ישר זה מייצגות סרטים שתקציבם שווה ערך לרווח הקופה. בהסתכלות ראשונית נשים לב כי הרוב המוחלט של הנקודות נמצאות מעל לישר, כלומר </w:t>
      </w:r>
      <w:r w:rsidRPr="00C54323">
        <w:rPr>
          <w:rFonts w:ascii="David" w:eastAsia="Calibri" w:hAnsi="David" w:cs="David"/>
          <w:b/>
          <w:sz w:val="24"/>
          <w:szCs w:val="24"/>
          <w:rtl/>
          <w:rPrChange w:id="6" w:author="Maya Strauss" w:date="2023-08-29T09:17:00Z">
            <w:rPr>
              <w:rFonts w:ascii="Calibri" w:eastAsia="Calibri" w:hAnsi="Calibri" w:cs="Calibri"/>
              <w:rtl/>
            </w:rPr>
          </w:rPrChange>
        </w:rPr>
        <w:t>ש</w:t>
      </w:r>
      <w:r w:rsidRPr="00720B31">
        <w:rPr>
          <w:rFonts w:ascii="David" w:eastAsia="Calibri" w:hAnsi="David" w:cs="David"/>
          <w:bCs/>
          <w:sz w:val="24"/>
          <w:szCs w:val="24"/>
          <w:rtl/>
          <w:rPrChange w:id="7" w:author="Maya Strauss" w:date="2023-08-29T09:17:00Z">
            <w:rPr>
              <w:rFonts w:ascii="Calibri" w:eastAsia="Calibri" w:hAnsi="Calibri" w:cs="Calibri"/>
              <w:rtl/>
            </w:rPr>
          </w:rPrChange>
        </w:rPr>
        <w:t>חברת</w:t>
      </w:r>
      <w:r w:rsidRPr="00720B31">
        <w:rPr>
          <w:rFonts w:ascii="David" w:eastAsia="Calibri" w:hAnsi="David" w:cs="David"/>
          <w:bCs/>
          <w:sz w:val="24"/>
          <w:szCs w:val="24"/>
          <w:rPrChange w:id="8"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9" w:author="Maya Strauss" w:date="2023-08-29T09:17:00Z">
            <w:rPr>
              <w:rFonts w:ascii="Calibri" w:eastAsia="Calibri" w:hAnsi="Calibri" w:cs="Calibri"/>
              <w:rtl/>
            </w:rPr>
          </w:rPrChange>
        </w:rPr>
        <w:t>וולט</w:t>
      </w:r>
      <w:r w:rsidRPr="00720B31">
        <w:rPr>
          <w:rFonts w:ascii="David" w:eastAsia="Calibri" w:hAnsi="David" w:cs="David"/>
          <w:bCs/>
          <w:sz w:val="24"/>
          <w:szCs w:val="24"/>
          <w:rPrChange w:id="10"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11" w:author="Maya Strauss" w:date="2023-08-29T09:17:00Z">
            <w:rPr>
              <w:rFonts w:ascii="Calibri" w:eastAsia="Calibri" w:hAnsi="Calibri" w:cs="Calibri"/>
              <w:rtl/>
            </w:rPr>
          </w:rPrChange>
        </w:rPr>
        <w:t>דיסני</w:t>
      </w:r>
      <w:r w:rsidRPr="00720B31">
        <w:rPr>
          <w:rFonts w:ascii="David" w:eastAsia="Calibri" w:hAnsi="David" w:cs="David"/>
          <w:bCs/>
          <w:sz w:val="24"/>
          <w:szCs w:val="24"/>
          <w:rPrChange w:id="12"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13" w:author="Maya Strauss" w:date="2023-08-29T09:17:00Z">
            <w:rPr>
              <w:rFonts w:ascii="Calibri" w:eastAsia="Calibri" w:hAnsi="Calibri" w:cs="Calibri"/>
              <w:rtl/>
            </w:rPr>
          </w:rPrChange>
        </w:rPr>
        <w:t>הפיקו</w:t>
      </w:r>
      <w:r w:rsidRPr="00720B31">
        <w:rPr>
          <w:rFonts w:ascii="David" w:eastAsia="Calibri" w:hAnsi="David" w:cs="David"/>
          <w:bCs/>
          <w:sz w:val="24"/>
          <w:szCs w:val="24"/>
          <w:rPrChange w:id="14"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15" w:author="Maya Strauss" w:date="2023-08-29T09:17:00Z">
            <w:rPr>
              <w:rFonts w:ascii="Calibri" w:eastAsia="Calibri" w:hAnsi="Calibri" w:cs="Calibri"/>
              <w:rtl/>
            </w:rPr>
          </w:rPrChange>
        </w:rPr>
        <w:t>בעיקר</w:t>
      </w:r>
      <w:r w:rsidRPr="00720B31">
        <w:rPr>
          <w:rFonts w:ascii="David" w:eastAsia="Calibri" w:hAnsi="David" w:cs="David"/>
          <w:bCs/>
          <w:sz w:val="24"/>
          <w:szCs w:val="24"/>
          <w:rPrChange w:id="16"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17" w:author="Maya Strauss" w:date="2023-08-29T09:17:00Z">
            <w:rPr>
              <w:rFonts w:ascii="Calibri" w:eastAsia="Calibri" w:hAnsi="Calibri" w:cs="Calibri"/>
              <w:rtl/>
            </w:rPr>
          </w:rPrChange>
        </w:rPr>
        <w:t>סרטים</w:t>
      </w:r>
      <w:r w:rsidRPr="00720B31">
        <w:rPr>
          <w:rFonts w:ascii="David" w:eastAsia="Calibri" w:hAnsi="David" w:cs="David"/>
          <w:bCs/>
          <w:sz w:val="24"/>
          <w:szCs w:val="24"/>
          <w:rPrChange w:id="18"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19" w:author="Maya Strauss" w:date="2023-08-29T09:17:00Z">
            <w:rPr>
              <w:rFonts w:ascii="Calibri" w:eastAsia="Calibri" w:hAnsi="Calibri" w:cs="Calibri"/>
              <w:rtl/>
            </w:rPr>
          </w:rPrChange>
        </w:rPr>
        <w:t>רווחיים</w:t>
      </w:r>
      <w:r w:rsidRPr="00C54323">
        <w:rPr>
          <w:rFonts w:ascii="David" w:eastAsia="Calibri" w:hAnsi="David" w:cs="David"/>
          <w:sz w:val="24"/>
          <w:szCs w:val="24"/>
          <w:rtl/>
        </w:rPr>
        <w:t xml:space="preserve">. כמו כן, שרטטנו את ישר הרגרסיה על גרף זה. ניתן לראות כי הקשר הלינארי בין תקציב לרווח קופה הוא חיובי, וככל שמשתנים אלה גדלים, הקשר הלינארי נחלש. זאת לפי הצפיפות ההולכת וקטנה של הנקודות מסביב לישר הרגרסיה. </w:t>
      </w:r>
    </w:p>
    <w:p w14:paraId="699FC6C2" w14:textId="1AF7D4DD" w:rsidR="001368EE" w:rsidRPr="00C54323" w:rsidRDefault="009072C2" w:rsidP="006645EA">
      <w:pPr>
        <w:bidi/>
        <w:spacing w:line="360" w:lineRule="auto"/>
        <w:jc w:val="both"/>
        <w:rPr>
          <w:rFonts w:ascii="David" w:eastAsia="Calibri" w:hAnsi="David" w:cs="David"/>
          <w:sz w:val="24"/>
          <w:szCs w:val="24"/>
        </w:rPr>
      </w:pPr>
      <w:r>
        <w:rPr>
          <w:rFonts w:ascii="David" w:eastAsia="Calibri" w:hAnsi="David" w:cs="David" w:hint="cs"/>
          <w:sz w:val="24"/>
          <w:szCs w:val="24"/>
          <w:rtl/>
        </w:rPr>
        <w:t>כדי</w:t>
      </w:r>
      <w:r w:rsidRPr="00C54323">
        <w:rPr>
          <w:rFonts w:ascii="David" w:eastAsia="Calibri" w:hAnsi="David" w:cs="David"/>
          <w:sz w:val="24"/>
          <w:szCs w:val="24"/>
          <w:rtl/>
        </w:rPr>
        <w:t xml:space="preserve"> לאמוד את טיב הקשר בין התקציב לרווח קופה, הוצאנו את נתון ה-</w:t>
      </w:r>
      <w:r w:rsidRPr="00C54323">
        <w:rPr>
          <w:rFonts w:ascii="David" w:eastAsia="Calibri" w:hAnsi="David" w:cs="David"/>
          <w:sz w:val="24"/>
          <w:szCs w:val="24"/>
        </w:rPr>
        <w:t>R</w:t>
      </w:r>
      <w:r w:rsidRPr="00C54323">
        <w:rPr>
          <w:rFonts w:ascii="David" w:eastAsia="Calibri" w:hAnsi="David" w:cs="David"/>
          <w:sz w:val="24"/>
          <w:szCs w:val="24"/>
          <w:rtl/>
        </w:rPr>
        <w:t xml:space="preserve">^2 העולה מנתונים אלו, וקיבלנו כי </w:t>
      </w:r>
      <w:r w:rsidRPr="00C54323">
        <w:rPr>
          <w:rFonts w:ascii="David" w:eastAsia="Calibri" w:hAnsi="David" w:cs="David"/>
          <w:sz w:val="24"/>
          <w:szCs w:val="24"/>
        </w:rPr>
        <w:t>R</w:t>
      </w:r>
      <w:r w:rsidRPr="00C54323">
        <w:rPr>
          <w:rFonts w:ascii="David" w:eastAsia="Calibri" w:hAnsi="David" w:cs="David"/>
          <w:sz w:val="24"/>
          <w:szCs w:val="24"/>
          <w:rtl/>
        </w:rPr>
        <w:t xml:space="preserve">^2=0.54. כלומר, 54% מהשונות במשתנה רווח קופה ניתנת להסבר על ידי המשתנה התקציב עבור סרטי דיסני. ערך זה מרמז שבממוצע, </w:t>
      </w:r>
      <w:r w:rsidRPr="00720B31">
        <w:rPr>
          <w:rFonts w:ascii="David" w:eastAsia="Calibri" w:hAnsi="David" w:cs="David"/>
          <w:bCs/>
          <w:sz w:val="24"/>
          <w:szCs w:val="24"/>
          <w:rtl/>
          <w:rPrChange w:id="20" w:author="Maya Strauss" w:date="2023-08-29T09:17:00Z">
            <w:rPr>
              <w:rFonts w:ascii="Calibri" w:eastAsia="Calibri" w:hAnsi="Calibri" w:cs="Calibri"/>
              <w:rtl/>
            </w:rPr>
          </w:rPrChange>
        </w:rPr>
        <w:t>סרטים</w:t>
      </w:r>
      <w:r w:rsidRPr="00720B31">
        <w:rPr>
          <w:rFonts w:ascii="David" w:eastAsia="Calibri" w:hAnsi="David" w:cs="David"/>
          <w:bCs/>
          <w:sz w:val="24"/>
          <w:szCs w:val="24"/>
          <w:rPrChange w:id="21"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22" w:author="Maya Strauss" w:date="2023-08-29T09:17:00Z">
            <w:rPr>
              <w:rFonts w:ascii="Calibri" w:eastAsia="Calibri" w:hAnsi="Calibri" w:cs="Calibri"/>
              <w:rtl/>
            </w:rPr>
          </w:rPrChange>
        </w:rPr>
        <w:t>עם</w:t>
      </w:r>
      <w:r w:rsidRPr="00720B31">
        <w:rPr>
          <w:rFonts w:ascii="David" w:eastAsia="Calibri" w:hAnsi="David" w:cs="David"/>
          <w:bCs/>
          <w:sz w:val="24"/>
          <w:szCs w:val="24"/>
          <w:rPrChange w:id="23"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24" w:author="Maya Strauss" w:date="2023-08-29T09:17:00Z">
            <w:rPr>
              <w:rFonts w:ascii="Calibri" w:eastAsia="Calibri" w:hAnsi="Calibri" w:cs="Calibri"/>
              <w:rtl/>
            </w:rPr>
          </w:rPrChange>
        </w:rPr>
        <w:t>תקציב</w:t>
      </w:r>
      <w:r w:rsidRPr="00720B31">
        <w:rPr>
          <w:rFonts w:ascii="David" w:eastAsia="Calibri" w:hAnsi="David" w:cs="David"/>
          <w:bCs/>
          <w:sz w:val="24"/>
          <w:szCs w:val="24"/>
          <w:rPrChange w:id="25"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26" w:author="Maya Strauss" w:date="2023-08-29T09:17:00Z">
            <w:rPr>
              <w:rFonts w:ascii="Calibri" w:eastAsia="Calibri" w:hAnsi="Calibri" w:cs="Calibri"/>
              <w:rtl/>
            </w:rPr>
          </w:rPrChange>
        </w:rPr>
        <w:t>גבוה</w:t>
      </w:r>
      <w:r w:rsidRPr="00720B31">
        <w:rPr>
          <w:rFonts w:ascii="David" w:eastAsia="Calibri" w:hAnsi="David" w:cs="David" w:hint="cs"/>
          <w:bCs/>
          <w:sz w:val="24"/>
          <w:szCs w:val="24"/>
          <w:rtl/>
        </w:rPr>
        <w:t xml:space="preserve"> </w:t>
      </w:r>
      <w:r w:rsidRPr="00720B31">
        <w:rPr>
          <w:rFonts w:ascii="David" w:eastAsia="Calibri" w:hAnsi="David" w:cs="David"/>
          <w:bCs/>
          <w:sz w:val="24"/>
          <w:szCs w:val="24"/>
          <w:rtl/>
          <w:rPrChange w:id="27" w:author="Maya Strauss" w:date="2023-08-29T09:17:00Z">
            <w:rPr>
              <w:rFonts w:ascii="Calibri" w:eastAsia="Calibri" w:hAnsi="Calibri" w:cs="Calibri"/>
              <w:rtl/>
            </w:rPr>
          </w:rPrChange>
        </w:rPr>
        <w:t>יותר</w:t>
      </w:r>
      <w:r w:rsidRPr="00720B31">
        <w:rPr>
          <w:rFonts w:ascii="David" w:eastAsia="Calibri" w:hAnsi="David" w:cs="David"/>
          <w:bCs/>
          <w:sz w:val="24"/>
          <w:szCs w:val="24"/>
          <w:rPrChange w:id="28"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29" w:author="Maya Strauss" w:date="2023-08-29T09:17:00Z">
            <w:rPr>
              <w:rFonts w:ascii="Calibri" w:eastAsia="Calibri" w:hAnsi="Calibri" w:cs="Calibri"/>
              <w:rtl/>
            </w:rPr>
          </w:rPrChange>
        </w:rPr>
        <w:t>נוטי</w:t>
      </w:r>
      <w:r w:rsidRPr="00720B31">
        <w:rPr>
          <w:rFonts w:ascii="David" w:eastAsia="Calibri" w:hAnsi="David" w:cs="David" w:hint="cs"/>
          <w:bCs/>
          <w:sz w:val="24"/>
          <w:szCs w:val="24"/>
          <w:rtl/>
        </w:rPr>
        <w:t>ם להיות בעלי ר</w:t>
      </w:r>
      <w:r w:rsidRPr="00720B31">
        <w:rPr>
          <w:rFonts w:ascii="David" w:eastAsia="Calibri" w:hAnsi="David" w:cs="David"/>
          <w:bCs/>
          <w:sz w:val="24"/>
          <w:szCs w:val="24"/>
          <w:rtl/>
          <w:rPrChange w:id="30" w:author="Maya Strauss" w:date="2023-08-29T09:17:00Z">
            <w:rPr>
              <w:rFonts w:ascii="Calibri" w:eastAsia="Calibri" w:hAnsi="Calibri" w:cs="Calibri"/>
              <w:rtl/>
            </w:rPr>
          </w:rPrChange>
        </w:rPr>
        <w:t>ווחי</w:t>
      </w:r>
      <w:r w:rsidRPr="00720B31">
        <w:rPr>
          <w:rFonts w:ascii="David" w:eastAsia="Calibri" w:hAnsi="David" w:cs="David"/>
          <w:bCs/>
          <w:sz w:val="24"/>
          <w:szCs w:val="24"/>
          <w:rPrChange w:id="31"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32" w:author="Maya Strauss" w:date="2023-08-29T09:17:00Z">
            <w:rPr>
              <w:rFonts w:ascii="Calibri" w:eastAsia="Calibri" w:hAnsi="Calibri" w:cs="Calibri"/>
              <w:rtl/>
            </w:rPr>
          </w:rPrChange>
        </w:rPr>
        <w:t>קופ</w:t>
      </w:r>
      <w:r w:rsidRPr="00720B31">
        <w:rPr>
          <w:rFonts w:ascii="David" w:eastAsia="Calibri" w:hAnsi="David" w:cs="David" w:hint="cs"/>
          <w:bCs/>
          <w:sz w:val="24"/>
          <w:szCs w:val="24"/>
          <w:rtl/>
        </w:rPr>
        <w:t xml:space="preserve">ה </w:t>
      </w:r>
      <w:r w:rsidRPr="00720B31">
        <w:rPr>
          <w:rFonts w:ascii="David" w:eastAsia="Calibri" w:hAnsi="David" w:cs="David"/>
          <w:bCs/>
          <w:sz w:val="24"/>
          <w:szCs w:val="24"/>
          <w:rtl/>
          <w:rPrChange w:id="33" w:author="Maya Strauss" w:date="2023-08-29T09:17:00Z">
            <w:rPr>
              <w:rFonts w:ascii="Calibri" w:eastAsia="Calibri" w:hAnsi="Calibri" w:cs="Calibri"/>
              <w:rtl/>
            </w:rPr>
          </w:rPrChange>
        </w:rPr>
        <w:t>גבוהים</w:t>
      </w:r>
      <w:r w:rsidRPr="00720B31">
        <w:rPr>
          <w:rFonts w:ascii="David" w:eastAsia="Calibri" w:hAnsi="David" w:cs="David"/>
          <w:bCs/>
          <w:sz w:val="24"/>
          <w:szCs w:val="24"/>
          <w:rPrChange w:id="34" w:author="Maya Strauss" w:date="2023-08-29T09:17:00Z">
            <w:rPr>
              <w:rFonts w:ascii="Calibri" w:eastAsia="Calibri" w:hAnsi="Calibri" w:cs="Calibri"/>
            </w:rPr>
          </w:rPrChange>
        </w:rPr>
        <w:t xml:space="preserve"> </w:t>
      </w:r>
      <w:r w:rsidRPr="00720B31">
        <w:rPr>
          <w:rFonts w:ascii="David" w:eastAsia="Calibri" w:hAnsi="David" w:cs="David"/>
          <w:bCs/>
          <w:sz w:val="24"/>
          <w:szCs w:val="24"/>
          <w:rtl/>
          <w:rPrChange w:id="35" w:author="Maya Strauss" w:date="2023-08-29T09:17:00Z">
            <w:rPr>
              <w:rFonts w:ascii="Calibri" w:eastAsia="Calibri" w:hAnsi="Calibri" w:cs="Calibri"/>
              <w:rtl/>
            </w:rPr>
          </w:rPrChange>
        </w:rPr>
        <w:t>יותר</w:t>
      </w:r>
      <w:r w:rsidRPr="00C54323">
        <w:rPr>
          <w:rFonts w:ascii="David" w:eastAsia="Calibri" w:hAnsi="David" w:cs="David"/>
          <w:sz w:val="24"/>
          <w:szCs w:val="24"/>
          <w:rtl/>
        </w:rPr>
        <w:t xml:space="preserve">. הנכונות של דיסני להשקיע בהפקה, שיווק והפצה תורמת ככל הנראה להצלחה הכוללת של הסרטים שלה. בעוד שהתקציב הוא גורם חשוב, הערך 0.54 מצביע גם על כך שחלק ניכר מהשונות בקופות לא מוסבר על ידי תקציב בלבד. גורמים אחרים כמו הרכב הבמאים והמלחינים או תאריך היציאה יכולים להשפיע גם הם על הצלחת סרטי דיסני. </w:t>
      </w:r>
    </w:p>
    <w:p w14:paraId="3198E6E8" w14:textId="305529F0"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lastRenderedPageBreak/>
        <w:t xml:space="preserve">נבחן את השפעת גורם חודש יציאת הסרט על הצלחתו בקופות. בשביל ניתוח זה, יצרנו </w:t>
      </w:r>
      <w:proofErr w:type="spellStart"/>
      <w:r w:rsidRPr="00C54323">
        <w:rPr>
          <w:rFonts w:ascii="David" w:eastAsia="Calibri" w:hAnsi="David" w:cs="David"/>
          <w:sz w:val="24"/>
          <w:szCs w:val="24"/>
          <w:rtl/>
        </w:rPr>
        <w:t>סקאטר</w:t>
      </w:r>
      <w:proofErr w:type="spellEnd"/>
      <w:r w:rsidRPr="00C54323">
        <w:rPr>
          <w:rFonts w:ascii="David" w:eastAsia="Calibri" w:hAnsi="David" w:cs="David"/>
          <w:sz w:val="24"/>
          <w:szCs w:val="24"/>
          <w:rtl/>
        </w:rPr>
        <w:t xml:space="preserve"> פלוט הממפה את כל הסרטים לפי החודש בו יצאו ורווח הקופה שלהם. כיוון שרווח הקופה נוצר בסמוך לחודש יציאת הסרט כאשר הוא מוצג בקולנוע, ניתן להסיק על קשר בין השניים. כמו כן, שרטטנו קו המתאר את הרווח הממוצע לכל חודש</w:t>
      </w:r>
      <w:r w:rsidR="008B117E">
        <w:rPr>
          <w:rFonts w:ascii="David" w:eastAsia="Calibri" w:hAnsi="David" w:cs="David" w:hint="cs"/>
          <w:sz w:val="24"/>
          <w:szCs w:val="24"/>
          <w:rtl/>
        </w:rPr>
        <w:t xml:space="preserve">, </w:t>
      </w:r>
      <w:r w:rsidR="008B117E" w:rsidRPr="008B117E">
        <w:rPr>
          <w:rFonts w:ascii="David" w:eastAsia="Calibri" w:hAnsi="David" w:cs="David"/>
          <w:sz w:val="24"/>
          <w:szCs w:val="24"/>
          <w:rtl/>
        </w:rPr>
        <w:t>במטרה לראות את המגמה הכללית של הרווחים</w:t>
      </w:r>
      <w:r w:rsidRPr="00C54323">
        <w:rPr>
          <w:rFonts w:ascii="David" w:eastAsia="Calibri" w:hAnsi="David" w:cs="David"/>
          <w:sz w:val="24"/>
          <w:szCs w:val="24"/>
          <w:rtl/>
        </w:rPr>
        <w:t>.</w:t>
      </w:r>
      <w:r w:rsidR="0085435B" w:rsidRPr="00EF758B">
        <w:rPr>
          <w:rFonts w:ascii="David" w:eastAsia="Calibri" w:hAnsi="David" w:cs="David" w:hint="cs"/>
          <w:sz w:val="24"/>
          <w:szCs w:val="24"/>
          <w:rtl/>
        </w:rPr>
        <w:t xml:space="preserve"> </w:t>
      </w:r>
      <w:r w:rsidR="00EF758B" w:rsidRPr="00EF758B">
        <w:rPr>
          <w:rFonts w:ascii="David" w:eastAsia="Calibri" w:hAnsi="David" w:cs="David"/>
          <w:sz w:val="24"/>
          <w:szCs w:val="24"/>
          <w:rtl/>
        </w:rPr>
        <w:t>יש לציין כי בניתוח זה לא קיים הקשר לשנה בה יצאו הסרטים ולכן לא מגלם בתוכו הבדלים שנובעים מכך</w:t>
      </w:r>
      <w:r w:rsidR="00EF758B" w:rsidRPr="00EF758B">
        <w:rPr>
          <w:rFonts w:ascii="David" w:eastAsia="Calibri" w:hAnsi="David" w:cs="David"/>
          <w:sz w:val="24"/>
          <w:szCs w:val="24"/>
        </w:rPr>
        <w:t>.</w:t>
      </w:r>
    </w:p>
    <w:p w14:paraId="77620D50" w14:textId="753E9BF7" w:rsidR="001368EE" w:rsidRPr="00AA6CB2" w:rsidRDefault="00000000" w:rsidP="00AA6CB2">
      <w:pPr>
        <w:bidi/>
        <w:spacing w:line="360" w:lineRule="auto"/>
        <w:jc w:val="both"/>
        <w:rPr>
          <w:rFonts w:ascii="David" w:eastAsia="Calibri" w:hAnsi="David" w:cs="David"/>
        </w:rPr>
      </w:pPr>
      <w:r w:rsidRPr="00C54323">
        <w:rPr>
          <w:rFonts w:ascii="David" w:eastAsia="Calibri" w:hAnsi="David" w:cs="David"/>
          <w:sz w:val="24"/>
          <w:szCs w:val="24"/>
          <w:rtl/>
        </w:rPr>
        <w:t xml:space="preserve">כפי שניתן לראות בגרף, </w:t>
      </w:r>
      <w:r w:rsidRPr="00720B31">
        <w:rPr>
          <w:rFonts w:ascii="David" w:eastAsia="Calibri" w:hAnsi="David" w:cs="David"/>
          <w:bCs/>
          <w:sz w:val="24"/>
          <w:szCs w:val="24"/>
          <w:rtl/>
          <w:rPrChange w:id="36" w:author="Maya Strauss" w:date="2023-08-29T09:20:00Z">
            <w:rPr>
              <w:rFonts w:ascii="Calibri" w:eastAsia="Calibri" w:hAnsi="Calibri" w:cs="Calibri"/>
              <w:rtl/>
            </w:rPr>
          </w:rPrChange>
        </w:rPr>
        <w:t>החודשים</w:t>
      </w:r>
      <w:r w:rsidRPr="00720B31">
        <w:rPr>
          <w:rFonts w:ascii="David" w:eastAsia="Calibri" w:hAnsi="David" w:cs="David"/>
          <w:bCs/>
          <w:sz w:val="24"/>
          <w:szCs w:val="24"/>
          <w:rPrChange w:id="37"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38" w:author="Maya Strauss" w:date="2023-08-29T09:20:00Z">
            <w:rPr>
              <w:rFonts w:ascii="Calibri" w:eastAsia="Calibri" w:hAnsi="Calibri" w:cs="Calibri"/>
              <w:rtl/>
            </w:rPr>
          </w:rPrChange>
        </w:rPr>
        <w:t>עם</w:t>
      </w:r>
      <w:r w:rsidRPr="00720B31">
        <w:rPr>
          <w:rFonts w:ascii="David" w:eastAsia="Calibri" w:hAnsi="David" w:cs="David"/>
          <w:bCs/>
          <w:sz w:val="24"/>
          <w:szCs w:val="24"/>
          <w:rPrChange w:id="39"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40" w:author="Maya Strauss" w:date="2023-08-29T09:20:00Z">
            <w:rPr>
              <w:rFonts w:ascii="Calibri" w:eastAsia="Calibri" w:hAnsi="Calibri" w:cs="Calibri"/>
              <w:rtl/>
            </w:rPr>
          </w:rPrChange>
        </w:rPr>
        <w:t>ממוצעי</w:t>
      </w:r>
      <w:r w:rsidRPr="00720B31">
        <w:rPr>
          <w:rFonts w:ascii="David" w:eastAsia="Calibri" w:hAnsi="David" w:cs="David"/>
          <w:bCs/>
          <w:sz w:val="24"/>
          <w:szCs w:val="24"/>
          <w:rPrChange w:id="41"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42" w:author="Maya Strauss" w:date="2023-08-29T09:20:00Z">
            <w:rPr>
              <w:rFonts w:ascii="Calibri" w:eastAsia="Calibri" w:hAnsi="Calibri" w:cs="Calibri"/>
              <w:rtl/>
            </w:rPr>
          </w:rPrChange>
        </w:rPr>
        <w:t>הרווח</w:t>
      </w:r>
      <w:r w:rsidRPr="00720B31">
        <w:rPr>
          <w:rFonts w:ascii="David" w:eastAsia="Calibri" w:hAnsi="David" w:cs="David"/>
          <w:bCs/>
          <w:sz w:val="24"/>
          <w:szCs w:val="24"/>
          <w:rPrChange w:id="43"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44" w:author="Maya Strauss" w:date="2023-08-29T09:20:00Z">
            <w:rPr>
              <w:rFonts w:ascii="Calibri" w:eastAsia="Calibri" w:hAnsi="Calibri" w:cs="Calibri"/>
              <w:rtl/>
            </w:rPr>
          </w:rPrChange>
        </w:rPr>
        <w:t>הגבוהים</w:t>
      </w:r>
      <w:r w:rsidRPr="00720B31">
        <w:rPr>
          <w:rFonts w:ascii="David" w:eastAsia="Calibri" w:hAnsi="David" w:cs="David"/>
          <w:bCs/>
          <w:sz w:val="24"/>
          <w:szCs w:val="24"/>
          <w:rPrChange w:id="45"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46" w:author="Maya Strauss" w:date="2023-08-29T09:20:00Z">
            <w:rPr>
              <w:rFonts w:ascii="Calibri" w:eastAsia="Calibri" w:hAnsi="Calibri" w:cs="Calibri"/>
              <w:rtl/>
            </w:rPr>
          </w:rPrChange>
        </w:rPr>
        <w:t>ביותר</w:t>
      </w:r>
      <w:r w:rsidRPr="00720B31">
        <w:rPr>
          <w:rFonts w:ascii="David" w:eastAsia="Calibri" w:hAnsi="David" w:cs="David"/>
          <w:bCs/>
          <w:sz w:val="24"/>
          <w:szCs w:val="24"/>
          <w:rPrChange w:id="47"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48" w:author="Maya Strauss" w:date="2023-08-29T09:20:00Z">
            <w:rPr>
              <w:rFonts w:ascii="Calibri" w:eastAsia="Calibri" w:hAnsi="Calibri" w:cs="Calibri"/>
              <w:rtl/>
            </w:rPr>
          </w:rPrChange>
        </w:rPr>
        <w:t>הם</w:t>
      </w:r>
      <w:r w:rsidRPr="00720B31">
        <w:rPr>
          <w:rFonts w:ascii="David" w:eastAsia="Calibri" w:hAnsi="David" w:cs="David"/>
          <w:bCs/>
          <w:sz w:val="24"/>
          <w:szCs w:val="24"/>
          <w:rPrChange w:id="49"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50" w:author="Maya Strauss" w:date="2023-08-29T09:20:00Z">
            <w:rPr>
              <w:rFonts w:ascii="Calibri" w:eastAsia="Calibri" w:hAnsi="Calibri" w:cs="Calibri"/>
              <w:rtl/>
            </w:rPr>
          </w:rPrChange>
        </w:rPr>
        <w:t>מאי</w:t>
      </w:r>
      <w:r w:rsidRPr="00720B31">
        <w:rPr>
          <w:rFonts w:ascii="David" w:eastAsia="Calibri" w:hAnsi="David" w:cs="David"/>
          <w:bCs/>
          <w:sz w:val="24"/>
          <w:szCs w:val="24"/>
          <w:rPrChange w:id="51" w:author="Maya Strauss" w:date="2023-08-29T09:20:00Z">
            <w:rPr>
              <w:rFonts w:ascii="Calibri" w:eastAsia="Calibri" w:hAnsi="Calibri" w:cs="Calibri"/>
            </w:rPr>
          </w:rPrChange>
        </w:rPr>
        <w:t xml:space="preserve"> </w:t>
      </w:r>
      <w:r w:rsidRPr="00720B31">
        <w:rPr>
          <w:rFonts w:ascii="David" w:eastAsia="Calibri" w:hAnsi="David" w:cs="David"/>
          <w:bCs/>
          <w:sz w:val="24"/>
          <w:szCs w:val="24"/>
          <w:rtl/>
          <w:rPrChange w:id="52" w:author="Maya Strauss" w:date="2023-08-29T09:20:00Z">
            <w:rPr>
              <w:rFonts w:ascii="Calibri" w:eastAsia="Calibri" w:hAnsi="Calibri" w:cs="Calibri"/>
              <w:rtl/>
            </w:rPr>
          </w:rPrChange>
        </w:rPr>
        <w:t>ויוני</w:t>
      </w:r>
      <w:r w:rsidRPr="00C54323">
        <w:rPr>
          <w:rFonts w:ascii="David" w:eastAsia="Calibri" w:hAnsi="David" w:cs="David"/>
          <w:sz w:val="24"/>
          <w:szCs w:val="24"/>
          <w:rtl/>
        </w:rPr>
        <w:t xml:space="preserve">. הסבר אפשרי לכך הם הסמיכות של חודשים אלה לחופש הגדול, בו משפחות נמצאות בחופש ועל כן מבלות יותר בקולנוע, מה שתורם ישירות לרווחי הקופה. כמו כן, אלה החודשים בהם עונת התיירות נמצאת בשיאה. החודשים עם </w:t>
      </w:r>
      <w:r w:rsidRPr="00C54323">
        <w:rPr>
          <w:rFonts w:ascii="David" w:eastAsia="Calibri" w:hAnsi="David" w:cs="David"/>
          <w:b/>
          <w:sz w:val="24"/>
          <w:szCs w:val="24"/>
          <w:rtl/>
          <w:rPrChange w:id="53" w:author="Maya Strauss" w:date="2023-08-29T09:20:00Z">
            <w:rPr>
              <w:rFonts w:ascii="Calibri" w:eastAsia="Calibri" w:hAnsi="Calibri" w:cs="Calibri"/>
              <w:rtl/>
            </w:rPr>
          </w:rPrChange>
        </w:rPr>
        <w:t>ממוצעי</w:t>
      </w:r>
      <w:r w:rsidRPr="00C54323">
        <w:rPr>
          <w:rFonts w:ascii="David" w:eastAsia="Calibri" w:hAnsi="David" w:cs="David"/>
          <w:b/>
          <w:sz w:val="24"/>
          <w:szCs w:val="24"/>
          <w:rPrChange w:id="54" w:author="Maya Strauss" w:date="2023-08-29T09:20:00Z">
            <w:rPr>
              <w:rFonts w:ascii="Calibri" w:eastAsia="Calibri" w:hAnsi="Calibri" w:cs="Calibri"/>
            </w:rPr>
          </w:rPrChange>
        </w:rPr>
        <w:t xml:space="preserve"> </w:t>
      </w:r>
      <w:r w:rsidRPr="00C54323">
        <w:rPr>
          <w:rFonts w:ascii="David" w:eastAsia="Calibri" w:hAnsi="David" w:cs="David"/>
          <w:b/>
          <w:sz w:val="24"/>
          <w:szCs w:val="24"/>
          <w:rtl/>
          <w:rPrChange w:id="55" w:author="Maya Strauss" w:date="2023-08-29T09:20:00Z">
            <w:rPr>
              <w:rFonts w:ascii="Calibri" w:eastAsia="Calibri" w:hAnsi="Calibri" w:cs="Calibri"/>
              <w:rtl/>
            </w:rPr>
          </w:rPrChange>
        </w:rPr>
        <w:t>הרווח</w:t>
      </w:r>
      <w:r w:rsidRPr="00C54323">
        <w:rPr>
          <w:rFonts w:ascii="David" w:eastAsia="Calibri" w:hAnsi="David" w:cs="David"/>
          <w:b/>
          <w:sz w:val="24"/>
          <w:szCs w:val="24"/>
          <w:rPrChange w:id="56" w:author="Maya Strauss" w:date="2023-08-29T09:20:00Z">
            <w:rPr>
              <w:rFonts w:ascii="Calibri" w:eastAsia="Calibri" w:hAnsi="Calibri" w:cs="Calibri"/>
            </w:rPr>
          </w:rPrChange>
        </w:rPr>
        <w:t xml:space="preserve"> </w:t>
      </w:r>
      <w:r w:rsidRPr="00C54323">
        <w:rPr>
          <w:rFonts w:ascii="David" w:eastAsia="Calibri" w:hAnsi="David" w:cs="David"/>
          <w:b/>
          <w:sz w:val="24"/>
          <w:szCs w:val="24"/>
          <w:rtl/>
          <w:rPrChange w:id="57" w:author="Maya Strauss" w:date="2023-08-29T09:20:00Z">
            <w:rPr>
              <w:rFonts w:ascii="Calibri" w:eastAsia="Calibri" w:hAnsi="Calibri" w:cs="Calibri"/>
              <w:rtl/>
            </w:rPr>
          </w:rPrChange>
        </w:rPr>
        <w:t>הנמוכים</w:t>
      </w:r>
      <w:r w:rsidRPr="00C54323">
        <w:rPr>
          <w:rFonts w:ascii="David" w:eastAsia="Calibri" w:hAnsi="David" w:cs="David"/>
          <w:b/>
          <w:sz w:val="24"/>
          <w:szCs w:val="24"/>
          <w:rPrChange w:id="58" w:author="Maya Strauss" w:date="2023-08-29T09:20:00Z">
            <w:rPr>
              <w:rFonts w:ascii="Calibri" w:eastAsia="Calibri" w:hAnsi="Calibri" w:cs="Calibri"/>
            </w:rPr>
          </w:rPrChange>
        </w:rPr>
        <w:t xml:space="preserve"> </w:t>
      </w:r>
      <w:r w:rsidRPr="00C54323">
        <w:rPr>
          <w:rFonts w:ascii="David" w:eastAsia="Calibri" w:hAnsi="David" w:cs="David"/>
          <w:b/>
          <w:sz w:val="24"/>
          <w:szCs w:val="24"/>
          <w:rtl/>
          <w:rPrChange w:id="59" w:author="Maya Strauss" w:date="2023-08-29T09:20:00Z">
            <w:rPr>
              <w:rFonts w:ascii="Calibri" w:eastAsia="Calibri" w:hAnsi="Calibri" w:cs="Calibri"/>
              <w:rtl/>
            </w:rPr>
          </w:rPrChange>
        </w:rPr>
        <w:t>ביותר</w:t>
      </w:r>
      <w:r w:rsidRPr="00C54323">
        <w:rPr>
          <w:rFonts w:ascii="David" w:eastAsia="Calibri" w:hAnsi="David" w:cs="David"/>
          <w:b/>
          <w:sz w:val="24"/>
          <w:szCs w:val="24"/>
          <w:rPrChange w:id="60" w:author="Maya Strauss" w:date="2023-08-29T09:20:00Z">
            <w:rPr>
              <w:rFonts w:ascii="Calibri" w:eastAsia="Calibri" w:hAnsi="Calibri" w:cs="Calibri"/>
            </w:rPr>
          </w:rPrChange>
        </w:rPr>
        <w:t xml:space="preserve"> </w:t>
      </w:r>
      <w:r w:rsidRPr="00C54323">
        <w:rPr>
          <w:rFonts w:ascii="David" w:eastAsia="Calibri" w:hAnsi="David" w:cs="David"/>
          <w:b/>
          <w:sz w:val="24"/>
          <w:szCs w:val="24"/>
          <w:rtl/>
          <w:rPrChange w:id="61" w:author="Maya Strauss" w:date="2023-08-29T09:20:00Z">
            <w:rPr>
              <w:rFonts w:ascii="Calibri" w:eastAsia="Calibri" w:hAnsi="Calibri" w:cs="Calibri"/>
              <w:rtl/>
            </w:rPr>
          </w:rPrChange>
        </w:rPr>
        <w:t>אוגוסט</w:t>
      </w:r>
      <w:r w:rsidRPr="00C54323">
        <w:rPr>
          <w:rFonts w:ascii="David" w:eastAsia="Calibri" w:hAnsi="David" w:cs="David"/>
          <w:b/>
          <w:sz w:val="24"/>
          <w:szCs w:val="24"/>
          <w:rPrChange w:id="62" w:author="Maya Strauss" w:date="2023-08-29T09:20:00Z">
            <w:rPr>
              <w:rFonts w:ascii="Calibri" w:eastAsia="Calibri" w:hAnsi="Calibri" w:cs="Calibri"/>
            </w:rPr>
          </w:rPrChange>
        </w:rPr>
        <w:t xml:space="preserve">, </w:t>
      </w:r>
      <w:r w:rsidRPr="00C54323">
        <w:rPr>
          <w:rFonts w:ascii="David" w:eastAsia="Calibri" w:hAnsi="David" w:cs="David"/>
          <w:b/>
          <w:sz w:val="24"/>
          <w:szCs w:val="24"/>
          <w:rtl/>
          <w:rPrChange w:id="63" w:author="Maya Strauss" w:date="2023-08-29T09:20:00Z">
            <w:rPr>
              <w:rFonts w:ascii="Calibri" w:eastAsia="Calibri" w:hAnsi="Calibri" w:cs="Calibri"/>
              <w:rtl/>
            </w:rPr>
          </w:rPrChange>
        </w:rPr>
        <w:t>ספטמבר</w:t>
      </w:r>
      <w:r w:rsidRPr="00C54323">
        <w:rPr>
          <w:rFonts w:ascii="David" w:eastAsia="Calibri" w:hAnsi="David" w:cs="David"/>
          <w:b/>
          <w:sz w:val="24"/>
          <w:szCs w:val="24"/>
          <w:rPrChange w:id="64" w:author="Maya Strauss" w:date="2023-08-29T09:20:00Z">
            <w:rPr>
              <w:rFonts w:ascii="Calibri" w:eastAsia="Calibri" w:hAnsi="Calibri" w:cs="Calibri"/>
            </w:rPr>
          </w:rPrChange>
        </w:rPr>
        <w:t xml:space="preserve"> </w:t>
      </w:r>
      <w:r w:rsidRPr="00C54323">
        <w:rPr>
          <w:rFonts w:ascii="David" w:eastAsia="Calibri" w:hAnsi="David" w:cs="David"/>
          <w:b/>
          <w:sz w:val="24"/>
          <w:szCs w:val="24"/>
          <w:rtl/>
          <w:rPrChange w:id="65" w:author="Maya Strauss" w:date="2023-08-29T09:20:00Z">
            <w:rPr>
              <w:rFonts w:ascii="Calibri" w:eastAsia="Calibri" w:hAnsi="Calibri" w:cs="Calibri"/>
              <w:rtl/>
            </w:rPr>
          </w:rPrChange>
        </w:rPr>
        <w:t>וינואר</w:t>
      </w:r>
      <w:r w:rsidR="00950ED5">
        <w:rPr>
          <w:rFonts w:ascii="David" w:eastAsia="Calibri" w:hAnsi="David" w:cs="David" w:hint="cs"/>
          <w:b/>
          <w:sz w:val="24"/>
          <w:szCs w:val="24"/>
          <w:rtl/>
        </w:rPr>
        <w:t xml:space="preserve">. </w:t>
      </w:r>
      <w:r w:rsidRPr="00C54323">
        <w:rPr>
          <w:rFonts w:ascii="David" w:eastAsia="Calibri" w:hAnsi="David" w:cs="David"/>
          <w:sz w:val="24"/>
          <w:szCs w:val="24"/>
          <w:rtl/>
        </w:rPr>
        <w:t xml:space="preserve">חודשים אלה מביאים איתם חזרה לשגרה לאחר חופשת המולד והחופש הגדול, והם מהווים הסבר אפשרי לממוצע הרווח הנמוך. ממצא נוסף שניתן לראות, הוא </w:t>
      </w:r>
      <w:r w:rsidRPr="00C54323">
        <w:rPr>
          <w:rFonts w:ascii="David" w:eastAsia="Calibri" w:hAnsi="David" w:cs="David"/>
          <w:b/>
          <w:sz w:val="24"/>
          <w:szCs w:val="24"/>
          <w:rtl/>
          <w:rPrChange w:id="66" w:author="Maya Strauss" w:date="2023-08-29T09:21:00Z">
            <w:rPr>
              <w:rFonts w:ascii="Calibri" w:eastAsia="Calibri" w:hAnsi="Calibri" w:cs="Calibri"/>
              <w:rtl/>
            </w:rPr>
          </w:rPrChange>
        </w:rPr>
        <w:t>שהסרטים</w:t>
      </w:r>
      <w:r w:rsidRPr="00C54323">
        <w:rPr>
          <w:rFonts w:ascii="David" w:eastAsia="Calibri" w:hAnsi="David" w:cs="David"/>
          <w:b/>
          <w:sz w:val="24"/>
          <w:szCs w:val="24"/>
          <w:rPrChange w:id="67"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68" w:author="Maya Strauss" w:date="2023-08-29T09:21:00Z">
            <w:rPr>
              <w:rFonts w:ascii="Calibri" w:eastAsia="Calibri" w:hAnsi="Calibri" w:cs="Calibri"/>
              <w:rtl/>
            </w:rPr>
          </w:rPrChange>
        </w:rPr>
        <w:t>עם</w:t>
      </w:r>
      <w:r w:rsidRPr="00C54323">
        <w:rPr>
          <w:rFonts w:ascii="David" w:eastAsia="Calibri" w:hAnsi="David" w:cs="David"/>
          <w:b/>
          <w:sz w:val="24"/>
          <w:szCs w:val="24"/>
          <w:rPrChange w:id="69"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70" w:author="Maya Strauss" w:date="2023-08-29T09:21:00Z">
            <w:rPr>
              <w:rFonts w:ascii="Calibri" w:eastAsia="Calibri" w:hAnsi="Calibri" w:cs="Calibri"/>
              <w:rtl/>
            </w:rPr>
          </w:rPrChange>
        </w:rPr>
        <w:t>רווחי</w:t>
      </w:r>
      <w:r w:rsidRPr="00C54323">
        <w:rPr>
          <w:rFonts w:ascii="David" w:eastAsia="Calibri" w:hAnsi="David" w:cs="David"/>
          <w:b/>
          <w:sz w:val="24"/>
          <w:szCs w:val="24"/>
          <w:rPrChange w:id="71"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72" w:author="Maya Strauss" w:date="2023-08-29T09:21:00Z">
            <w:rPr>
              <w:rFonts w:ascii="Calibri" w:eastAsia="Calibri" w:hAnsi="Calibri" w:cs="Calibri"/>
              <w:rtl/>
            </w:rPr>
          </w:rPrChange>
        </w:rPr>
        <w:t>הקופה</w:t>
      </w:r>
      <w:r w:rsidRPr="00C54323">
        <w:rPr>
          <w:rFonts w:ascii="David" w:eastAsia="Calibri" w:hAnsi="David" w:cs="David"/>
          <w:b/>
          <w:sz w:val="24"/>
          <w:szCs w:val="24"/>
          <w:rPrChange w:id="73"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74" w:author="Maya Strauss" w:date="2023-08-29T09:21:00Z">
            <w:rPr>
              <w:rFonts w:ascii="Calibri" w:eastAsia="Calibri" w:hAnsi="Calibri" w:cs="Calibri"/>
              <w:rtl/>
            </w:rPr>
          </w:rPrChange>
        </w:rPr>
        <w:t>הגבוהים</w:t>
      </w:r>
      <w:r w:rsidRPr="00C54323">
        <w:rPr>
          <w:rFonts w:ascii="David" w:eastAsia="Calibri" w:hAnsi="David" w:cs="David"/>
          <w:b/>
          <w:sz w:val="24"/>
          <w:szCs w:val="24"/>
          <w:rPrChange w:id="75"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76" w:author="Maya Strauss" w:date="2023-08-29T09:21:00Z">
            <w:rPr>
              <w:rFonts w:ascii="Calibri" w:eastAsia="Calibri" w:hAnsi="Calibri" w:cs="Calibri"/>
              <w:rtl/>
            </w:rPr>
          </w:rPrChange>
        </w:rPr>
        <w:t>ביותר</w:t>
      </w:r>
      <w:r w:rsidRPr="00C54323">
        <w:rPr>
          <w:rFonts w:ascii="David" w:eastAsia="Calibri" w:hAnsi="David" w:cs="David"/>
          <w:b/>
          <w:sz w:val="24"/>
          <w:szCs w:val="24"/>
          <w:rPrChange w:id="77"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78" w:author="Maya Strauss" w:date="2023-08-29T09:21:00Z">
            <w:rPr>
              <w:rFonts w:ascii="Calibri" w:eastAsia="Calibri" w:hAnsi="Calibri" w:cs="Calibri"/>
              <w:rtl/>
            </w:rPr>
          </w:rPrChange>
        </w:rPr>
        <w:t>מתפרסים</w:t>
      </w:r>
      <w:r w:rsidRPr="00C54323">
        <w:rPr>
          <w:rFonts w:ascii="David" w:eastAsia="Calibri" w:hAnsi="David" w:cs="David"/>
          <w:b/>
          <w:sz w:val="24"/>
          <w:szCs w:val="24"/>
          <w:rPrChange w:id="79"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80" w:author="Maya Strauss" w:date="2023-08-29T09:21:00Z">
            <w:rPr>
              <w:rFonts w:ascii="Calibri" w:eastAsia="Calibri" w:hAnsi="Calibri" w:cs="Calibri"/>
              <w:rtl/>
            </w:rPr>
          </w:rPrChange>
        </w:rPr>
        <w:t>על</w:t>
      </w:r>
      <w:r w:rsidRPr="00C54323">
        <w:rPr>
          <w:rFonts w:ascii="David" w:eastAsia="Calibri" w:hAnsi="David" w:cs="David"/>
          <w:b/>
          <w:sz w:val="24"/>
          <w:szCs w:val="24"/>
          <w:rPrChange w:id="81"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82" w:author="Maya Strauss" w:date="2023-08-29T09:21:00Z">
            <w:rPr>
              <w:rFonts w:ascii="Calibri" w:eastAsia="Calibri" w:hAnsi="Calibri" w:cs="Calibri"/>
              <w:rtl/>
            </w:rPr>
          </w:rPrChange>
        </w:rPr>
        <w:t>פני</w:t>
      </w:r>
      <w:r w:rsidRPr="00C54323">
        <w:rPr>
          <w:rFonts w:ascii="David" w:eastAsia="Calibri" w:hAnsi="David" w:cs="David"/>
          <w:b/>
          <w:sz w:val="24"/>
          <w:szCs w:val="24"/>
          <w:rPrChange w:id="83"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84" w:author="Maya Strauss" w:date="2023-08-29T09:21:00Z">
            <w:rPr>
              <w:rFonts w:ascii="Calibri" w:eastAsia="Calibri" w:hAnsi="Calibri" w:cs="Calibri"/>
              <w:rtl/>
            </w:rPr>
          </w:rPrChange>
        </w:rPr>
        <w:t>כמה</w:t>
      </w:r>
      <w:r w:rsidRPr="00C54323">
        <w:rPr>
          <w:rFonts w:ascii="David" w:eastAsia="Calibri" w:hAnsi="David" w:cs="David"/>
          <w:b/>
          <w:sz w:val="24"/>
          <w:szCs w:val="24"/>
          <w:rPrChange w:id="85"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86" w:author="Maya Strauss" w:date="2023-08-29T09:21:00Z">
            <w:rPr>
              <w:rFonts w:ascii="Calibri" w:eastAsia="Calibri" w:hAnsi="Calibri" w:cs="Calibri"/>
              <w:rtl/>
            </w:rPr>
          </w:rPrChange>
        </w:rPr>
        <w:t>חודש</w:t>
      </w:r>
      <w:r w:rsidR="00AA6CB2">
        <w:rPr>
          <w:rFonts w:ascii="David" w:eastAsia="Calibri" w:hAnsi="David" w:cs="David" w:hint="cs"/>
          <w:b/>
          <w:sz w:val="24"/>
          <w:szCs w:val="24"/>
          <w:rtl/>
        </w:rPr>
        <w:t xml:space="preserve">ים: </w:t>
      </w:r>
      <w:r w:rsidRPr="00C54323">
        <w:rPr>
          <w:rFonts w:ascii="David" w:eastAsia="Calibri" w:hAnsi="David" w:cs="David"/>
          <w:b/>
          <w:sz w:val="24"/>
          <w:szCs w:val="24"/>
          <w:rtl/>
          <w:rPrChange w:id="87" w:author="Maya Strauss" w:date="2023-08-29T09:21:00Z">
            <w:rPr>
              <w:rFonts w:ascii="Calibri" w:eastAsia="Calibri" w:hAnsi="Calibri" w:cs="Calibri"/>
              <w:rtl/>
            </w:rPr>
          </w:rPrChange>
        </w:rPr>
        <w:t>יולי</w:t>
      </w:r>
      <w:r w:rsidR="00AA6CB2">
        <w:rPr>
          <w:rFonts w:ascii="David" w:eastAsia="Calibri" w:hAnsi="David" w:cs="David" w:hint="cs"/>
          <w:b/>
          <w:sz w:val="24"/>
          <w:szCs w:val="24"/>
          <w:rtl/>
        </w:rPr>
        <w:t>, נו</w:t>
      </w:r>
      <w:r w:rsidRPr="00C54323">
        <w:rPr>
          <w:rFonts w:ascii="David" w:eastAsia="Calibri" w:hAnsi="David" w:cs="David"/>
          <w:b/>
          <w:sz w:val="24"/>
          <w:szCs w:val="24"/>
          <w:rtl/>
          <w:rPrChange w:id="88" w:author="Maya Strauss" w:date="2023-08-29T09:21:00Z">
            <w:rPr>
              <w:rFonts w:ascii="Calibri" w:eastAsia="Calibri" w:hAnsi="Calibri" w:cs="Calibri"/>
              <w:rtl/>
            </w:rPr>
          </w:rPrChange>
        </w:rPr>
        <w:t>במבר</w:t>
      </w:r>
      <w:r w:rsidR="00AA6CB2">
        <w:rPr>
          <w:rFonts w:ascii="David" w:eastAsia="Calibri" w:hAnsi="David" w:cs="David" w:hint="cs"/>
          <w:b/>
          <w:sz w:val="24"/>
          <w:szCs w:val="24"/>
          <w:rtl/>
        </w:rPr>
        <w:t xml:space="preserve">, </w:t>
      </w:r>
      <w:r w:rsidRPr="00C54323">
        <w:rPr>
          <w:rFonts w:ascii="David" w:eastAsia="Calibri" w:hAnsi="David" w:cs="David"/>
          <w:b/>
          <w:sz w:val="24"/>
          <w:szCs w:val="24"/>
          <w:rtl/>
          <w:rPrChange w:id="89" w:author="Maya Strauss" w:date="2023-08-29T09:21:00Z">
            <w:rPr>
              <w:rFonts w:ascii="Calibri" w:eastAsia="Calibri" w:hAnsi="Calibri" w:cs="Calibri"/>
              <w:rtl/>
            </w:rPr>
          </w:rPrChange>
        </w:rPr>
        <w:t>פברואר</w:t>
      </w:r>
      <w:r w:rsidRPr="00C54323">
        <w:rPr>
          <w:rFonts w:ascii="David" w:eastAsia="Calibri" w:hAnsi="David" w:cs="David"/>
          <w:b/>
          <w:sz w:val="24"/>
          <w:szCs w:val="24"/>
          <w:rPrChange w:id="90" w:author="Maya Strauss" w:date="2023-08-29T09:21:00Z">
            <w:rPr>
              <w:rFonts w:ascii="Calibri" w:eastAsia="Calibri" w:hAnsi="Calibri" w:cs="Calibri"/>
            </w:rPr>
          </w:rPrChange>
        </w:rPr>
        <w:t xml:space="preserve"> </w:t>
      </w:r>
      <w:r w:rsidRPr="00C54323">
        <w:rPr>
          <w:rFonts w:ascii="David" w:eastAsia="Calibri" w:hAnsi="David" w:cs="David"/>
          <w:b/>
          <w:sz w:val="24"/>
          <w:szCs w:val="24"/>
          <w:rtl/>
          <w:rPrChange w:id="91" w:author="Maya Strauss" w:date="2023-08-29T09:21:00Z">
            <w:rPr>
              <w:rFonts w:ascii="Calibri" w:eastAsia="Calibri" w:hAnsi="Calibri" w:cs="Calibri"/>
              <w:rtl/>
            </w:rPr>
          </w:rPrChange>
        </w:rPr>
        <w:t>ויוני</w:t>
      </w:r>
      <w:r w:rsidR="00AA6CB2">
        <w:rPr>
          <w:rFonts w:ascii="David" w:eastAsia="Calibri" w:hAnsi="David" w:cs="David" w:hint="cs"/>
          <w:b/>
          <w:sz w:val="24"/>
          <w:szCs w:val="24"/>
          <w:rtl/>
        </w:rPr>
        <w:t xml:space="preserve">. </w:t>
      </w:r>
      <w:r w:rsidRPr="00C54323">
        <w:rPr>
          <w:rFonts w:ascii="David" w:eastAsia="Calibri" w:hAnsi="David" w:cs="David"/>
          <w:sz w:val="24"/>
          <w:szCs w:val="24"/>
          <w:rtl/>
        </w:rPr>
        <w:t xml:space="preserve">נשים לב כי מלבד חודש יוני, אלו לא חודשים עם ממוצע רווח </w:t>
      </w:r>
      <w:commentRangeStart w:id="92"/>
      <w:r w:rsidRPr="00C54323">
        <w:rPr>
          <w:rFonts w:ascii="David" w:eastAsia="Calibri" w:hAnsi="David" w:cs="David"/>
          <w:sz w:val="24"/>
          <w:szCs w:val="24"/>
          <w:rtl/>
        </w:rPr>
        <w:t xml:space="preserve">גבוה. </w:t>
      </w:r>
      <w:commentRangeEnd w:id="92"/>
      <w:r w:rsidRPr="00AA6CB2">
        <w:rPr>
          <w:rFonts w:ascii="David" w:eastAsia="Calibri" w:hAnsi="David" w:cs="David"/>
          <w:sz w:val="24"/>
          <w:szCs w:val="24"/>
        </w:rPr>
        <w:commentReference w:id="92"/>
      </w:r>
      <w:r w:rsidR="00AA6CB2" w:rsidRPr="00AA6CB2">
        <w:rPr>
          <w:rFonts w:ascii="David" w:eastAsia="Calibri" w:hAnsi="David" w:cs="David"/>
          <w:sz w:val="24"/>
          <w:szCs w:val="24"/>
          <w:rtl/>
        </w:rPr>
        <w:t xml:space="preserve">מכאן עולה כי הקשר בין חודש יציאה לבין רווח הקופה הוא חד כיווני. כלומר, סרטים שיצאו בחודשים מסוימים נוטים להיות רווחיים יותר, אך עם זאת </w:t>
      </w:r>
      <w:r w:rsidR="00950ED5">
        <w:rPr>
          <w:rFonts w:ascii="David" w:eastAsia="Calibri" w:hAnsi="David" w:cs="David" w:hint="cs"/>
          <w:sz w:val="24"/>
          <w:szCs w:val="24"/>
          <w:rtl/>
        </w:rPr>
        <w:t>ישנם</w:t>
      </w:r>
      <w:r w:rsidR="00AA6CB2" w:rsidRPr="00AA6CB2">
        <w:rPr>
          <w:rFonts w:ascii="David" w:eastAsia="Calibri" w:hAnsi="David" w:cs="David"/>
          <w:sz w:val="24"/>
          <w:szCs w:val="24"/>
          <w:rtl/>
        </w:rPr>
        <w:t xml:space="preserve"> סרטים רווחיים שיצאו בחודשים אחרים (לדוגמ</w:t>
      </w:r>
      <w:r w:rsidR="00950ED5">
        <w:rPr>
          <w:rFonts w:ascii="David" w:eastAsia="Calibri" w:hAnsi="David" w:cs="David" w:hint="cs"/>
          <w:sz w:val="24"/>
          <w:szCs w:val="24"/>
          <w:rtl/>
        </w:rPr>
        <w:t>ה,</w:t>
      </w:r>
      <w:r w:rsidR="00AA6CB2" w:rsidRPr="00AA6CB2">
        <w:rPr>
          <w:rFonts w:ascii="David" w:eastAsia="Calibri" w:hAnsi="David" w:cs="David"/>
          <w:sz w:val="24"/>
          <w:szCs w:val="24"/>
          <w:rtl/>
        </w:rPr>
        <w:t xml:space="preserve"> מלך האריות (2019) שיצא בחודש יולי </w:t>
      </w:r>
      <w:r w:rsidR="00950ED5">
        <w:rPr>
          <w:rFonts w:ascii="David" w:eastAsia="Calibri" w:hAnsi="David" w:cs="David" w:hint="cs"/>
          <w:sz w:val="24"/>
          <w:szCs w:val="24"/>
          <w:rtl/>
        </w:rPr>
        <w:t xml:space="preserve">הוא </w:t>
      </w:r>
      <w:r w:rsidR="00AA6CB2" w:rsidRPr="00AA6CB2">
        <w:rPr>
          <w:rFonts w:ascii="David" w:eastAsia="Calibri" w:hAnsi="David" w:cs="David"/>
          <w:sz w:val="24"/>
          <w:szCs w:val="24"/>
          <w:rtl/>
        </w:rPr>
        <w:t>בעל רווח הקופה הגבוה ביותר).</w:t>
      </w:r>
    </w:p>
    <w:p w14:paraId="07A5B286" w14:textId="19FFE981" w:rsidR="001368EE" w:rsidRPr="00C54323" w:rsidRDefault="00A03FE1" w:rsidP="006645EA">
      <w:pPr>
        <w:bidi/>
        <w:spacing w:line="360" w:lineRule="auto"/>
        <w:jc w:val="both"/>
        <w:rPr>
          <w:rFonts w:ascii="David" w:eastAsia="Calibri" w:hAnsi="David" w:cs="David"/>
          <w:sz w:val="24"/>
          <w:szCs w:val="24"/>
          <w:rtl/>
        </w:rPr>
      </w:pPr>
      <w:r w:rsidRPr="000B5422">
        <w:rPr>
          <w:rFonts w:ascii="David" w:eastAsia="Calibri" w:hAnsi="David" w:cs="David" w:hint="cs"/>
          <w:bCs/>
          <w:sz w:val="24"/>
          <w:szCs w:val="24"/>
          <w:rtl/>
        </w:rPr>
        <w:t>מפ</w:t>
      </w:r>
      <w:r>
        <w:rPr>
          <w:rFonts w:ascii="David" w:eastAsia="Calibri" w:hAnsi="David" w:cs="David" w:hint="cs"/>
          <w:bCs/>
          <w:sz w:val="24"/>
          <w:szCs w:val="24"/>
          <w:rtl/>
        </w:rPr>
        <w:t>י</w:t>
      </w:r>
      <w:r w:rsidRPr="000B5422">
        <w:rPr>
          <w:rFonts w:ascii="David" w:eastAsia="Calibri" w:hAnsi="David" w:cs="David" w:hint="cs"/>
          <w:bCs/>
          <w:sz w:val="24"/>
          <w:szCs w:val="24"/>
          <w:rtl/>
        </w:rPr>
        <w:t>קים:</w:t>
      </w:r>
      <w:r>
        <w:rPr>
          <w:rFonts w:ascii="David" w:eastAsia="Calibri" w:hAnsi="David" w:cs="David" w:hint="cs"/>
          <w:bCs/>
          <w:sz w:val="24"/>
          <w:szCs w:val="24"/>
          <w:rtl/>
        </w:rPr>
        <w:t xml:space="preserve"> </w:t>
      </w:r>
      <w:r w:rsidRPr="00C54323">
        <w:rPr>
          <w:rFonts w:ascii="David" w:eastAsia="Calibri" w:hAnsi="David" w:cs="David"/>
          <w:sz w:val="24"/>
          <w:szCs w:val="24"/>
          <w:rtl/>
        </w:rPr>
        <w:t xml:space="preserve">עד כה, המדד להצלחה שבדקנו הינו רווח הקופה. זהו מדד זמני, התחום בזמן בו הסרט מוצג בקולנוע, ולא מציג את חווית הקהל לאורך זמן. לכן בחרנו גם למדוד הצלחת סרטים לפי </w:t>
      </w:r>
      <w:r w:rsidRPr="00C54323">
        <w:rPr>
          <w:rFonts w:ascii="David" w:eastAsia="Calibri" w:hAnsi="David" w:cs="David"/>
          <w:b/>
          <w:sz w:val="24"/>
          <w:szCs w:val="24"/>
          <w:rtl/>
          <w:rPrChange w:id="93" w:author="Maya Strauss" w:date="2023-08-28T07:52:00Z">
            <w:rPr>
              <w:rFonts w:ascii="Calibri" w:eastAsia="Calibri" w:hAnsi="Calibri" w:cs="Calibri"/>
              <w:rtl/>
            </w:rPr>
          </w:rPrChange>
        </w:rPr>
        <w:t>הדירוג</w:t>
      </w:r>
      <w:r w:rsidRPr="00C54323">
        <w:rPr>
          <w:rFonts w:ascii="David" w:eastAsia="Calibri" w:hAnsi="David" w:cs="David"/>
          <w:sz w:val="24"/>
          <w:szCs w:val="24"/>
          <w:rtl/>
        </w:rPr>
        <w:t xml:space="preserve"> שלהם, נתון עדכני יותר שמשקף את הערכת הסרטים זמן רב לאחר שיצאו. </w:t>
      </w:r>
      <w:r w:rsidRPr="00C54323">
        <w:rPr>
          <w:rFonts w:ascii="David" w:eastAsia="Calibri" w:hAnsi="David" w:cs="David" w:hint="cs"/>
          <w:sz w:val="24"/>
          <w:szCs w:val="24"/>
          <w:rtl/>
        </w:rPr>
        <w:t>לרשותנו</w:t>
      </w:r>
      <w:r w:rsidRPr="00C54323">
        <w:rPr>
          <w:rFonts w:ascii="David" w:eastAsia="Calibri" w:hAnsi="David" w:cs="David"/>
          <w:sz w:val="24"/>
          <w:szCs w:val="24"/>
          <w:rtl/>
        </w:rPr>
        <w:t xml:space="preserve"> נתוני דירוג משלושה אתרים שונים: </w:t>
      </w:r>
      <w:r w:rsidRPr="00C54323">
        <w:rPr>
          <w:rFonts w:ascii="David" w:eastAsia="Calibri" w:hAnsi="David" w:cs="David"/>
          <w:sz w:val="24"/>
          <w:szCs w:val="24"/>
        </w:rPr>
        <w:t>IMDb</w:t>
      </w:r>
      <w:r w:rsidRPr="00C54323">
        <w:rPr>
          <w:rFonts w:ascii="David" w:eastAsia="Calibri" w:hAnsi="David" w:cs="David"/>
          <w:sz w:val="24"/>
          <w:szCs w:val="24"/>
          <w:rtl/>
        </w:rPr>
        <w:t xml:space="preserve"> ו-</w:t>
      </w:r>
      <w:r w:rsidRPr="00C54323">
        <w:rPr>
          <w:rFonts w:ascii="David" w:eastAsia="Calibri" w:hAnsi="David" w:cs="David"/>
          <w:sz w:val="24"/>
          <w:szCs w:val="24"/>
        </w:rPr>
        <w:t>Rotten Tomatoes</w:t>
      </w:r>
      <w:r w:rsidRPr="00C54323">
        <w:rPr>
          <w:rFonts w:ascii="David" w:eastAsia="Calibri" w:hAnsi="David" w:cs="David"/>
          <w:sz w:val="24"/>
          <w:szCs w:val="24"/>
          <w:rtl/>
        </w:rPr>
        <w:t>, האוספים דירוגים של משתמשים באתר, כאשר הדירוג ב-</w:t>
      </w:r>
      <w:r w:rsidRPr="00C54323">
        <w:rPr>
          <w:rFonts w:ascii="David" w:eastAsia="Calibri" w:hAnsi="David" w:cs="David"/>
          <w:sz w:val="24"/>
          <w:szCs w:val="24"/>
        </w:rPr>
        <w:t>IMDb</w:t>
      </w:r>
      <w:r w:rsidRPr="00C54323">
        <w:rPr>
          <w:rFonts w:ascii="David" w:eastAsia="Calibri" w:hAnsi="David" w:cs="David"/>
          <w:sz w:val="24"/>
          <w:szCs w:val="24"/>
          <w:rtl/>
        </w:rPr>
        <w:t xml:space="preserve"> הוא מספר עשרוני בין 1-10 והדירוג ב-</w:t>
      </w:r>
      <w:r w:rsidRPr="00C54323">
        <w:rPr>
          <w:rFonts w:ascii="David" w:eastAsia="Calibri" w:hAnsi="David" w:cs="David"/>
          <w:sz w:val="24"/>
          <w:szCs w:val="24"/>
        </w:rPr>
        <w:t>Rotten Tomatoes</w:t>
      </w:r>
      <w:r w:rsidRPr="00C54323">
        <w:rPr>
          <w:rFonts w:ascii="David" w:eastAsia="Calibri" w:hAnsi="David" w:cs="David"/>
          <w:sz w:val="24"/>
          <w:szCs w:val="24"/>
          <w:rtl/>
        </w:rPr>
        <w:t xml:space="preserve"> הוא באחוזים; ו-</w:t>
      </w:r>
      <w:proofErr w:type="spellStart"/>
      <w:r w:rsidRPr="00C54323">
        <w:rPr>
          <w:rFonts w:ascii="David" w:eastAsia="Calibri" w:hAnsi="David" w:cs="David"/>
          <w:sz w:val="24"/>
          <w:szCs w:val="24"/>
        </w:rPr>
        <w:t>Metascore</w:t>
      </w:r>
      <w:proofErr w:type="spellEnd"/>
      <w:r w:rsidRPr="00C54323">
        <w:rPr>
          <w:rFonts w:ascii="David" w:eastAsia="Calibri" w:hAnsi="David" w:cs="David"/>
          <w:sz w:val="24"/>
          <w:szCs w:val="24"/>
          <w:rtl/>
        </w:rPr>
        <w:t xml:space="preserve">, אתר המבצע </w:t>
      </w:r>
      <w:proofErr w:type="spellStart"/>
      <w:r w:rsidRPr="00C54323">
        <w:rPr>
          <w:rFonts w:ascii="David" w:eastAsia="Calibri" w:hAnsi="David" w:cs="David"/>
          <w:sz w:val="24"/>
          <w:szCs w:val="24"/>
          <w:rtl/>
        </w:rPr>
        <w:t>אגרגציה</w:t>
      </w:r>
      <w:proofErr w:type="spellEnd"/>
      <w:r w:rsidRPr="00C54323">
        <w:rPr>
          <w:rFonts w:ascii="David" w:eastAsia="Calibri" w:hAnsi="David" w:cs="David"/>
          <w:sz w:val="24"/>
          <w:szCs w:val="24"/>
          <w:rtl/>
        </w:rPr>
        <w:t xml:space="preserve"> לדירוגים של מבקרים ומומחים בתחום הקולנוע ונותן דירוג מספרי בין 1-100. כיוון שסולמות המדידה שונים בין שלושת האתרים, ביצענו נרמול של כל הדירוגים למספרים עשרוניים בין 1-10 על מנת שיהיו ברי השוואה ולשם ויזואליזציה אינטואיטיבית ואחידה.</w:t>
      </w:r>
    </w:p>
    <w:p w14:paraId="7ABE66EA" w14:textId="7A22C87A" w:rsidR="001368EE" w:rsidRPr="00C54323" w:rsidRDefault="00000000" w:rsidP="006645EA">
      <w:pPr>
        <w:bidi/>
        <w:spacing w:line="360" w:lineRule="auto"/>
        <w:jc w:val="both"/>
        <w:rPr>
          <w:rFonts w:ascii="David" w:eastAsia="Calibri" w:hAnsi="David" w:cs="David"/>
          <w:sz w:val="24"/>
          <w:szCs w:val="24"/>
        </w:rPr>
      </w:pPr>
      <w:commentRangeStart w:id="94"/>
      <w:commentRangeStart w:id="95"/>
      <w:r w:rsidRPr="00C54323">
        <w:rPr>
          <w:rFonts w:ascii="David" w:eastAsia="Calibri" w:hAnsi="David" w:cs="David"/>
          <w:sz w:val="24"/>
          <w:szCs w:val="24"/>
          <w:rtl/>
        </w:rPr>
        <w:t xml:space="preserve">אחד </w:t>
      </w:r>
      <w:commentRangeEnd w:id="94"/>
      <w:r w:rsidRPr="002A0466">
        <w:rPr>
          <w:rFonts w:ascii="David" w:eastAsia="Calibri" w:hAnsi="David" w:cs="David"/>
          <w:sz w:val="24"/>
          <w:szCs w:val="24"/>
        </w:rPr>
        <w:commentReference w:id="94"/>
      </w:r>
      <w:commentRangeEnd w:id="95"/>
      <w:r w:rsidRPr="002A0466">
        <w:rPr>
          <w:rFonts w:ascii="David" w:eastAsia="Calibri" w:hAnsi="David" w:cs="David"/>
          <w:sz w:val="24"/>
          <w:szCs w:val="24"/>
        </w:rPr>
        <w:commentReference w:id="95"/>
      </w:r>
      <w:r w:rsidRPr="00C54323">
        <w:rPr>
          <w:rFonts w:ascii="David" w:eastAsia="Calibri" w:hAnsi="David" w:cs="David"/>
          <w:sz w:val="24"/>
          <w:szCs w:val="24"/>
          <w:rtl/>
        </w:rPr>
        <w:t xml:space="preserve">מהגורמים שמביאים להצלחה של סרט הם </w:t>
      </w:r>
      <w:r w:rsidRPr="002A0466">
        <w:rPr>
          <w:rFonts w:ascii="David" w:eastAsia="Calibri" w:hAnsi="David" w:cs="David"/>
          <w:sz w:val="24"/>
          <w:szCs w:val="24"/>
          <w:rtl/>
          <w:rPrChange w:id="96" w:author="Maya Strauss" w:date="2023-08-28T07:52:00Z">
            <w:rPr>
              <w:rFonts w:ascii="Calibri" w:eastAsia="Calibri" w:hAnsi="Calibri" w:cs="Calibri"/>
              <w:rtl/>
            </w:rPr>
          </w:rPrChange>
        </w:rPr>
        <w:t>המפיקים</w:t>
      </w:r>
      <w:r w:rsidRPr="00C54323">
        <w:rPr>
          <w:rFonts w:ascii="David" w:eastAsia="Calibri" w:hAnsi="David" w:cs="David"/>
          <w:sz w:val="24"/>
          <w:szCs w:val="24"/>
          <w:rtl/>
        </w:rPr>
        <w:t xml:space="preserve">. בתור אלו שמקבלים החלטות מרכזיות ומנהלים את תהליך יצירת הסרט, ניתן לייחס הצלחה אליהם במידה רבה. </w:t>
      </w:r>
      <w:r w:rsidR="002A0466" w:rsidRPr="002A0466">
        <w:rPr>
          <w:rFonts w:ascii="David" w:eastAsia="Calibri" w:hAnsi="David" w:cs="David"/>
          <w:sz w:val="24"/>
          <w:szCs w:val="24"/>
          <w:rtl/>
        </w:rPr>
        <w:t>ז</w:t>
      </w:r>
      <w:r w:rsidR="00E54CB8">
        <w:rPr>
          <w:rFonts w:ascii="David" w:eastAsia="Calibri" w:hAnsi="David" w:cs="David" w:hint="cs"/>
          <w:sz w:val="24"/>
          <w:szCs w:val="24"/>
          <w:rtl/>
        </w:rPr>
        <w:t>את,</w:t>
      </w:r>
      <w:r w:rsidR="002A0466" w:rsidRPr="002A0466">
        <w:rPr>
          <w:rFonts w:ascii="David" w:eastAsia="Calibri" w:hAnsi="David" w:cs="David"/>
          <w:sz w:val="24"/>
          <w:szCs w:val="24"/>
          <w:rtl/>
        </w:rPr>
        <w:t xml:space="preserve"> גם במטרה למדוד את השפעתו של וולט דיסני עצמו על הצלחת החברה</w:t>
      </w:r>
      <w:r w:rsidR="00E54CB8">
        <w:rPr>
          <w:rFonts w:ascii="David" w:eastAsia="Calibri" w:hAnsi="David" w:cs="David" w:hint="cs"/>
          <w:sz w:val="24"/>
          <w:szCs w:val="24"/>
          <w:rtl/>
        </w:rPr>
        <w:t>,</w:t>
      </w:r>
      <w:r w:rsidR="002A0466" w:rsidRPr="002A0466">
        <w:rPr>
          <w:rFonts w:ascii="David" w:eastAsia="Calibri" w:hAnsi="David" w:cs="David"/>
          <w:sz w:val="24"/>
          <w:szCs w:val="24"/>
          <w:rtl/>
        </w:rPr>
        <w:t xml:space="preserve"> בתור העומד בראשה</w:t>
      </w:r>
      <w:r w:rsidR="002A0466">
        <w:rPr>
          <w:rFonts w:ascii="David" w:eastAsia="Calibri" w:hAnsi="David" w:cs="David" w:hint="cs"/>
          <w:sz w:val="24"/>
          <w:szCs w:val="24"/>
          <w:rtl/>
        </w:rPr>
        <w:t>. ל</w:t>
      </w:r>
      <w:r w:rsidRPr="00C54323">
        <w:rPr>
          <w:rFonts w:ascii="David" w:eastAsia="Calibri" w:hAnsi="David" w:cs="David"/>
          <w:sz w:val="24"/>
          <w:szCs w:val="24"/>
          <w:rtl/>
        </w:rPr>
        <w:t xml:space="preserve">שם כך, מיפינו את המפיקים של הסרטים וניסינו למדוד האם ישנם הרכבים של מפיקים אשר מביאים לסרטים מוצלחים במיוחד. בבואנו למפות את הרכב המפיקים, סיננו את אלו שהפיקו מספר זניח של סרטים ויטו את הדירוג לטובתם. לכן החלטנו להתמקד במפיקים שלקחו חלק ב-6 סרטים ומעלה, והגענו ל-19 המפיקים המשמעותיים בחברת דיסני. מתוכם, עשרת המפיקים עם הדירוג המשולב הממוצע הכי גבוה הינם (בסוגריים נמצאים מספר הסרטים של אותו מפיק): </w:t>
      </w:r>
    </w:p>
    <w:p w14:paraId="757F0D99"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ראוי לציין את המפיקים וולט דיסני ורון מילר, שבנוסף להיותם בעשרת המפיקים הכי מצליחים של החברה, גם הפיקו מספר עצום של סרטים ותרמו למורשת של החברה. </w:t>
      </w:r>
    </w:p>
    <w:p w14:paraId="0D55B80B" w14:textId="60A470F2"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לאחר מכן, מיפינו את רשת שיתופי הפעולה של 19 המפיקים המשמעותיים על מנת לזהות הרכבים.</w:t>
      </w:r>
      <w:r w:rsidR="00485CFB" w:rsidRPr="00485CFB">
        <w:rPr>
          <w:rFonts w:ascii="David" w:eastAsia="Calibri" w:hAnsi="David" w:cs="David"/>
          <w:sz w:val="24"/>
          <w:szCs w:val="24"/>
          <w:rtl/>
        </w:rPr>
        <w:t xml:space="preserve"> כלומר, הגרף יוצר חיבור בין מפיקים שעבדו יחד על אותם סרטים</w:t>
      </w:r>
      <w:r w:rsidR="00485CFB">
        <w:rPr>
          <w:rFonts w:ascii="David" w:eastAsia="Calibri" w:hAnsi="David" w:cs="David" w:hint="cs"/>
          <w:sz w:val="24"/>
          <w:szCs w:val="24"/>
          <w:rtl/>
        </w:rPr>
        <w:t xml:space="preserve">. </w:t>
      </w:r>
      <w:r w:rsidRPr="00C54323">
        <w:rPr>
          <w:rFonts w:ascii="David" w:eastAsia="Calibri" w:hAnsi="David" w:cs="David"/>
          <w:sz w:val="24"/>
          <w:szCs w:val="24"/>
          <w:rtl/>
        </w:rPr>
        <w:t>עשרת המצליחים שהוצגו בגרף לעיל סומנו באדום</w:t>
      </w:r>
      <w:r w:rsidR="009072C2">
        <w:rPr>
          <w:rFonts w:ascii="David" w:eastAsia="Calibri" w:hAnsi="David" w:cs="David" w:hint="cs"/>
          <w:sz w:val="24"/>
          <w:szCs w:val="24"/>
          <w:rtl/>
        </w:rPr>
        <w:t>.</w:t>
      </w:r>
    </w:p>
    <w:p w14:paraId="383B6797" w14:textId="77777777" w:rsidR="001368EE" w:rsidRPr="00C54323" w:rsidRDefault="001368EE" w:rsidP="006645EA">
      <w:pPr>
        <w:bidi/>
        <w:spacing w:line="360" w:lineRule="auto"/>
        <w:jc w:val="both"/>
        <w:rPr>
          <w:rFonts w:ascii="David" w:eastAsia="Calibri" w:hAnsi="David" w:cs="David"/>
          <w:sz w:val="24"/>
          <w:szCs w:val="24"/>
        </w:rPr>
      </w:pPr>
    </w:p>
    <w:p w14:paraId="5A01ECE3" w14:textId="5C53FED1"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lastRenderedPageBreak/>
        <w:t xml:space="preserve">ניתן לזהות שישה מקבצים, כאשר הגדול והמקושר ביותר מורכב ממפיקים שעבדו בדיסני ב-40 שנותיה הראשונות (1937-1985) ויצרו את הסרטים הקלאסיים שכולנו מכירים, כגון "ספר הג'ונגל", "פיטר פן", </w:t>
      </w:r>
      <w:proofErr w:type="spellStart"/>
      <w:r w:rsidRPr="00C54323">
        <w:rPr>
          <w:rFonts w:ascii="David" w:eastAsia="Calibri" w:hAnsi="David" w:cs="David"/>
          <w:sz w:val="24"/>
          <w:szCs w:val="24"/>
          <w:rtl/>
        </w:rPr>
        <w:t>ו"במבי</w:t>
      </w:r>
      <w:proofErr w:type="spellEnd"/>
      <w:r w:rsidRPr="00C54323">
        <w:rPr>
          <w:rFonts w:ascii="David" w:eastAsia="Calibri" w:hAnsi="David" w:cs="David"/>
          <w:sz w:val="24"/>
          <w:szCs w:val="24"/>
          <w:rtl/>
        </w:rPr>
        <w:t xml:space="preserve">". כמו כן, מקבץ זה מורכב ברובו המוחלט ממפיקים הנמצאים בעשרת המצליחים, כאשר במרכזם נמצאים וולט דיסני ורון מילר עם 6 ו-5 קשרים בהתאמה. ממצא זה תואם את הגרף הראשון, שמראה כי מפיקים אלו הפיקו מספר סרטים גבוה בהרבה ממפיקים אחרים. הקשר החזק ביניהם </w:t>
      </w:r>
      <w:commentRangeStart w:id="97"/>
      <w:r w:rsidRPr="00C54323">
        <w:rPr>
          <w:rFonts w:ascii="David" w:eastAsia="Calibri" w:hAnsi="David" w:cs="David"/>
          <w:sz w:val="24"/>
          <w:szCs w:val="24"/>
          <w:rtl/>
        </w:rPr>
        <w:t>נטוע גם בקרבה משפחתית - מילר הוא חותנו של דיסנ</w:t>
      </w:r>
      <w:commentRangeEnd w:id="97"/>
      <w:r w:rsidRPr="00C54323">
        <w:rPr>
          <w:rFonts w:ascii="David" w:hAnsi="David" w:cs="David"/>
          <w:sz w:val="24"/>
          <w:szCs w:val="24"/>
        </w:rPr>
        <w:commentReference w:id="97"/>
      </w:r>
      <w:r w:rsidRPr="00C54323">
        <w:rPr>
          <w:rFonts w:ascii="David" w:eastAsia="Calibri" w:hAnsi="David" w:cs="David"/>
          <w:sz w:val="24"/>
          <w:szCs w:val="24"/>
          <w:rtl/>
        </w:rPr>
        <w:t>י, מה שמסביר את היותו במרכז פעילות החברה ואת תרומתו הגדולה לסרטים החביבים על הקהל עד היום.</w:t>
      </w:r>
    </w:p>
    <w:p w14:paraId="16E9A2EC" w14:textId="2CBDAC1C" w:rsidR="001368EE" w:rsidRPr="00C54323" w:rsidRDefault="00000000" w:rsidP="009072C2">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המקבץ השני בגודלו מורכב ממפיקים בתקופה המאוחרת יותר של דיסני (1992-2017), כאשר שליש מתוכם הם מעשרת המצליחים. מבין הסרטים שהמפיקים במקבץ זה </w:t>
      </w:r>
      <w:r w:rsidR="009072C2">
        <w:rPr>
          <w:rFonts w:ascii="David" w:eastAsia="Calibri" w:hAnsi="David" w:cs="David" w:hint="cs"/>
          <w:sz w:val="24"/>
          <w:szCs w:val="24"/>
          <w:rtl/>
        </w:rPr>
        <w:t>השתתפו</w:t>
      </w:r>
      <w:r w:rsidRPr="00C54323">
        <w:rPr>
          <w:rFonts w:ascii="David" w:eastAsia="Calibri" w:hAnsi="David" w:cs="David"/>
          <w:sz w:val="24"/>
          <w:szCs w:val="24"/>
          <w:rtl/>
        </w:rPr>
        <w:t xml:space="preserve"> בהפקתם נמצאים "היפה והחיה" (2017), "אליס בארץ הפלאות" (2010), </w:t>
      </w:r>
      <w:proofErr w:type="spellStart"/>
      <w:r w:rsidRPr="00C54323">
        <w:rPr>
          <w:rFonts w:ascii="David" w:eastAsia="Calibri" w:hAnsi="David" w:cs="David"/>
          <w:sz w:val="24"/>
          <w:szCs w:val="24"/>
          <w:rtl/>
        </w:rPr>
        <w:t>ו"מליפיסנט</w:t>
      </w:r>
      <w:proofErr w:type="spellEnd"/>
      <w:r w:rsidRPr="00C54323">
        <w:rPr>
          <w:rFonts w:ascii="David" w:eastAsia="Calibri" w:hAnsi="David" w:cs="David"/>
          <w:sz w:val="24"/>
          <w:szCs w:val="24"/>
          <w:rtl/>
        </w:rPr>
        <w:t>" (2014)</w:t>
      </w:r>
      <w:r w:rsidR="009072C2">
        <w:rPr>
          <w:rFonts w:ascii="David" w:eastAsia="Calibri" w:hAnsi="David" w:cs="David" w:hint="cs"/>
          <w:sz w:val="24"/>
          <w:szCs w:val="24"/>
          <w:rtl/>
        </w:rPr>
        <w:t xml:space="preserve">, כאשר </w:t>
      </w:r>
      <w:r w:rsidRPr="00C54323">
        <w:rPr>
          <w:rFonts w:ascii="David" w:eastAsia="Calibri" w:hAnsi="David" w:cs="David"/>
          <w:sz w:val="24"/>
          <w:szCs w:val="24"/>
          <w:rtl/>
        </w:rPr>
        <w:t xml:space="preserve">המשותף </w:t>
      </w:r>
      <w:r w:rsidR="009072C2">
        <w:rPr>
          <w:rFonts w:ascii="David" w:eastAsia="Calibri" w:hAnsi="David" w:cs="David" w:hint="cs"/>
          <w:sz w:val="24"/>
          <w:szCs w:val="24"/>
          <w:rtl/>
        </w:rPr>
        <w:t xml:space="preserve">להם </w:t>
      </w:r>
      <w:r w:rsidRPr="00C54323">
        <w:rPr>
          <w:rFonts w:ascii="David" w:eastAsia="Calibri" w:hAnsi="David" w:cs="David"/>
          <w:sz w:val="24"/>
          <w:szCs w:val="24"/>
          <w:rtl/>
        </w:rPr>
        <w:t xml:space="preserve">הוא היותם סרטי המשך או עיבוד מחדש לסרטים אהובים ומוכרים. נראה שסרטים מסוג זה זוכים להצלחה </w:t>
      </w:r>
      <w:r w:rsidR="009072C2">
        <w:rPr>
          <w:rFonts w:ascii="David" w:eastAsia="Calibri" w:hAnsi="David" w:cs="David" w:hint="cs"/>
          <w:sz w:val="24"/>
          <w:szCs w:val="24"/>
          <w:rtl/>
        </w:rPr>
        <w:t>הן</w:t>
      </w:r>
      <w:r w:rsidRPr="00C54323">
        <w:rPr>
          <w:rFonts w:ascii="David" w:eastAsia="Calibri" w:hAnsi="David" w:cs="David"/>
          <w:sz w:val="24"/>
          <w:szCs w:val="24"/>
          <w:rtl/>
        </w:rPr>
        <w:t xml:space="preserve"> מבחינת רווח</w:t>
      </w:r>
      <w:r w:rsidR="009072C2">
        <w:rPr>
          <w:rFonts w:ascii="David" w:eastAsia="Calibri" w:hAnsi="David" w:cs="David" w:hint="cs"/>
          <w:sz w:val="24"/>
          <w:szCs w:val="24"/>
          <w:rtl/>
        </w:rPr>
        <w:t>ים</w:t>
      </w:r>
      <w:r w:rsidRPr="00C54323">
        <w:rPr>
          <w:rFonts w:ascii="David" w:eastAsia="Calibri" w:hAnsi="David" w:cs="David"/>
          <w:sz w:val="24"/>
          <w:szCs w:val="24"/>
          <w:rtl/>
        </w:rPr>
        <w:t xml:space="preserve"> </w:t>
      </w:r>
      <w:r w:rsidR="009072C2">
        <w:rPr>
          <w:rFonts w:ascii="David" w:eastAsia="Calibri" w:hAnsi="David" w:cs="David" w:hint="cs"/>
          <w:sz w:val="24"/>
          <w:szCs w:val="24"/>
          <w:rtl/>
        </w:rPr>
        <w:t xml:space="preserve">והן </w:t>
      </w:r>
      <w:r w:rsidRPr="00C54323">
        <w:rPr>
          <w:rFonts w:ascii="David" w:eastAsia="Calibri" w:hAnsi="David" w:cs="David"/>
          <w:sz w:val="24"/>
          <w:szCs w:val="24"/>
          <w:rtl/>
        </w:rPr>
        <w:t>מבחינת דירוג.</w:t>
      </w:r>
    </w:p>
    <w:p w14:paraId="1C1C0523"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שאר המקבצים הינם קטנים יותר ומורכבים ממפיקים שגם הם מהתקופה המאוחרת של דיסני. ניתן לראות שככל שהחברה צמחה, כך רשת שיתופי הפעולה של המפיקים המשמעותיים הפכה לדלילה יותר.</w:t>
      </w:r>
    </w:p>
    <w:p w14:paraId="79FDDB8A" w14:textId="478CB4C6" w:rsidR="001368EE" w:rsidRPr="00C54323" w:rsidRDefault="00000000" w:rsidP="00E26168">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בשונה מהסרטים בעלי רווחי הקופה הגבוהים, נראה </w:t>
      </w:r>
      <w:r w:rsidRPr="00695A05">
        <w:rPr>
          <w:rFonts w:ascii="David" w:eastAsia="Calibri" w:hAnsi="David" w:cs="David"/>
          <w:sz w:val="24"/>
          <w:szCs w:val="24"/>
          <w:rtl/>
          <w:rPrChange w:id="98" w:author="Maya Strauss" w:date="2023-08-29T09:23:00Z">
            <w:rPr>
              <w:rFonts w:ascii="Calibri" w:eastAsia="Calibri" w:hAnsi="Calibri" w:cs="Calibri"/>
              <w:rtl/>
            </w:rPr>
          </w:rPrChange>
        </w:rPr>
        <w:t>שהסרטים</w:t>
      </w:r>
      <w:r w:rsidRPr="00695A05">
        <w:rPr>
          <w:rFonts w:ascii="David" w:eastAsia="Calibri" w:hAnsi="David" w:cs="David"/>
          <w:sz w:val="24"/>
          <w:szCs w:val="24"/>
          <w:rPrChange w:id="99"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00" w:author="Maya Strauss" w:date="2023-08-29T09:23:00Z">
            <w:rPr>
              <w:rFonts w:ascii="Calibri" w:eastAsia="Calibri" w:hAnsi="Calibri" w:cs="Calibri"/>
              <w:rtl/>
            </w:rPr>
          </w:rPrChange>
        </w:rPr>
        <w:t>בעלי</w:t>
      </w:r>
      <w:r w:rsidRPr="00695A05">
        <w:rPr>
          <w:rFonts w:ascii="David" w:eastAsia="Calibri" w:hAnsi="David" w:cs="David"/>
          <w:sz w:val="24"/>
          <w:szCs w:val="24"/>
          <w:rPrChange w:id="101"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02" w:author="Maya Strauss" w:date="2023-08-29T09:23:00Z">
            <w:rPr>
              <w:rFonts w:ascii="Calibri" w:eastAsia="Calibri" w:hAnsi="Calibri" w:cs="Calibri"/>
              <w:rtl/>
            </w:rPr>
          </w:rPrChange>
        </w:rPr>
        <w:t>הדירוגים</w:t>
      </w:r>
      <w:r w:rsidRPr="00695A05">
        <w:rPr>
          <w:rFonts w:ascii="David" w:eastAsia="Calibri" w:hAnsi="David" w:cs="David"/>
          <w:sz w:val="24"/>
          <w:szCs w:val="24"/>
          <w:rPrChange w:id="103"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04" w:author="Maya Strauss" w:date="2023-08-29T09:23:00Z">
            <w:rPr>
              <w:rFonts w:ascii="Calibri" w:eastAsia="Calibri" w:hAnsi="Calibri" w:cs="Calibri"/>
              <w:rtl/>
            </w:rPr>
          </w:rPrChange>
        </w:rPr>
        <w:t>הגבוהים</w:t>
      </w:r>
      <w:r w:rsidRPr="00695A05">
        <w:rPr>
          <w:rFonts w:ascii="David" w:eastAsia="Calibri" w:hAnsi="David" w:cs="David"/>
          <w:sz w:val="24"/>
          <w:szCs w:val="24"/>
          <w:rPrChange w:id="105"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06" w:author="Maya Strauss" w:date="2023-08-29T09:23:00Z">
            <w:rPr>
              <w:rFonts w:ascii="Calibri" w:eastAsia="Calibri" w:hAnsi="Calibri" w:cs="Calibri"/>
              <w:rtl/>
            </w:rPr>
          </w:rPrChange>
        </w:rPr>
        <w:t>הם</w:t>
      </w:r>
      <w:r w:rsidRPr="00695A05">
        <w:rPr>
          <w:rFonts w:ascii="David" w:eastAsia="Calibri" w:hAnsi="David" w:cs="David"/>
          <w:sz w:val="24"/>
          <w:szCs w:val="24"/>
          <w:rPrChange w:id="107"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08" w:author="Maya Strauss" w:date="2023-08-29T09:23:00Z">
            <w:rPr>
              <w:rFonts w:ascii="Calibri" w:eastAsia="Calibri" w:hAnsi="Calibri" w:cs="Calibri"/>
              <w:rtl/>
            </w:rPr>
          </w:rPrChange>
        </w:rPr>
        <w:t>דווקא</w:t>
      </w:r>
      <w:r w:rsidRPr="00695A05">
        <w:rPr>
          <w:rFonts w:ascii="David" w:eastAsia="Calibri" w:hAnsi="David" w:cs="David"/>
          <w:sz w:val="24"/>
          <w:szCs w:val="24"/>
          <w:rPrChange w:id="109"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10" w:author="Maya Strauss" w:date="2023-08-29T09:23:00Z">
            <w:rPr>
              <w:rFonts w:ascii="Calibri" w:eastAsia="Calibri" w:hAnsi="Calibri" w:cs="Calibri"/>
              <w:rtl/>
            </w:rPr>
          </w:rPrChange>
        </w:rPr>
        <w:t>הסרטים</w:t>
      </w:r>
      <w:r w:rsidRPr="00695A05">
        <w:rPr>
          <w:rFonts w:ascii="David" w:eastAsia="Calibri" w:hAnsi="David" w:cs="David"/>
          <w:sz w:val="24"/>
          <w:szCs w:val="24"/>
          <w:rPrChange w:id="111"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12" w:author="Maya Strauss" w:date="2023-08-29T09:23:00Z">
            <w:rPr>
              <w:rFonts w:ascii="Calibri" w:eastAsia="Calibri" w:hAnsi="Calibri" w:cs="Calibri"/>
              <w:rtl/>
            </w:rPr>
          </w:rPrChange>
        </w:rPr>
        <w:t>המוקדמים</w:t>
      </w:r>
      <w:r w:rsidRPr="00695A05">
        <w:rPr>
          <w:rFonts w:ascii="David" w:eastAsia="Calibri" w:hAnsi="David" w:cs="David"/>
          <w:sz w:val="24"/>
          <w:szCs w:val="24"/>
          <w:rPrChange w:id="113"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14" w:author="Maya Strauss" w:date="2023-08-29T09:23:00Z">
            <w:rPr>
              <w:rFonts w:ascii="Calibri" w:eastAsia="Calibri" w:hAnsi="Calibri" w:cs="Calibri"/>
              <w:rtl/>
            </w:rPr>
          </w:rPrChange>
        </w:rPr>
        <w:t>יותר</w:t>
      </w:r>
      <w:r w:rsidRPr="00695A05">
        <w:rPr>
          <w:rFonts w:ascii="David" w:eastAsia="Calibri" w:hAnsi="David" w:cs="David"/>
          <w:sz w:val="24"/>
          <w:szCs w:val="24"/>
          <w:rPrChange w:id="115"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16" w:author="Maya Strauss" w:date="2023-08-29T09:23:00Z">
            <w:rPr>
              <w:rFonts w:ascii="Calibri" w:eastAsia="Calibri" w:hAnsi="Calibri" w:cs="Calibri"/>
              <w:rtl/>
            </w:rPr>
          </w:rPrChange>
        </w:rPr>
        <w:t>של</w:t>
      </w:r>
      <w:r w:rsidRPr="00695A05">
        <w:rPr>
          <w:rFonts w:ascii="David" w:eastAsia="Calibri" w:hAnsi="David" w:cs="David"/>
          <w:sz w:val="24"/>
          <w:szCs w:val="24"/>
          <w:rPrChange w:id="117" w:author="Maya Strauss" w:date="2023-08-29T09:23:00Z">
            <w:rPr>
              <w:rFonts w:ascii="Calibri" w:eastAsia="Calibri" w:hAnsi="Calibri" w:cs="Calibri"/>
            </w:rPr>
          </w:rPrChange>
        </w:rPr>
        <w:t xml:space="preserve"> </w:t>
      </w:r>
      <w:r w:rsidRPr="00695A05">
        <w:rPr>
          <w:rFonts w:ascii="David" w:eastAsia="Calibri" w:hAnsi="David" w:cs="David"/>
          <w:sz w:val="24"/>
          <w:szCs w:val="24"/>
          <w:rtl/>
          <w:rPrChange w:id="118" w:author="Maya Strauss" w:date="2023-08-29T09:23:00Z">
            <w:rPr>
              <w:rFonts w:ascii="Calibri" w:eastAsia="Calibri" w:hAnsi="Calibri" w:cs="Calibri"/>
              <w:rtl/>
            </w:rPr>
          </w:rPrChange>
        </w:rPr>
        <w:t>החברה</w:t>
      </w:r>
      <w:ins w:id="119" w:author="Lia Strauss" w:date="2023-08-27T16:24:00Z">
        <w:r w:rsidRPr="00695A05">
          <w:rPr>
            <w:rFonts w:ascii="David" w:eastAsia="Calibri" w:hAnsi="David" w:cs="David"/>
            <w:sz w:val="24"/>
            <w:szCs w:val="24"/>
            <w:rPrChange w:id="120" w:author="Maya Strauss" w:date="2023-08-29T09:23:00Z">
              <w:rPr>
                <w:rFonts w:ascii="Calibri" w:eastAsia="Calibri" w:hAnsi="Calibri" w:cs="Calibri"/>
              </w:rPr>
            </w:rPrChange>
          </w:rPr>
          <w:t xml:space="preserve"> </w:t>
        </w:r>
        <w:r w:rsidRPr="00C54323">
          <w:rPr>
            <w:rFonts w:ascii="David" w:eastAsia="Calibri" w:hAnsi="David" w:cs="David"/>
            <w:sz w:val="24"/>
            <w:szCs w:val="24"/>
            <w:rtl/>
          </w:rPr>
          <w:t>(ניתן לראות זאת לפי המפיקים עם הדירוג המתאים)</w:t>
        </w:r>
      </w:ins>
      <w:r w:rsidRPr="00C54323">
        <w:rPr>
          <w:rFonts w:ascii="David" w:eastAsia="Calibri" w:hAnsi="David" w:cs="David"/>
          <w:sz w:val="24"/>
          <w:szCs w:val="24"/>
          <w:rtl/>
        </w:rPr>
        <w:t xml:space="preserve">. </w:t>
      </w:r>
      <w:r w:rsidR="00695A05" w:rsidRPr="00695A05">
        <w:rPr>
          <w:rFonts w:ascii="David" w:eastAsia="Calibri" w:hAnsi="David" w:cs="David"/>
          <w:sz w:val="24"/>
          <w:szCs w:val="24"/>
          <w:rtl/>
        </w:rPr>
        <w:t>ניתן להבין דיסוננס זה בהקשר של שינוי התנהגות צרכנית וגישות שיווק אסטרטגיות. ניתן לייחס את הדירוג הגבוה של הסרטים הקלאסיים של דיסני למשיכה הנוסטלגית המתמשכת שלהם וליכולתם להדהד את רגשות הקהל לאורך זמן. נזכור כי הרבה מן הסרטים עם רווחי הקופה הגבוהים הינם סרטי המשך ועיבוד מחדש,</w:t>
      </w:r>
      <w:r w:rsidR="00E26168">
        <w:rPr>
          <w:rFonts w:ascii="David" w:eastAsia="Calibri" w:hAnsi="David" w:cs="David" w:hint="cs"/>
          <w:sz w:val="24"/>
          <w:szCs w:val="24"/>
          <w:rtl/>
        </w:rPr>
        <w:t xml:space="preserve"> מה שמראה את היכולת של דיסני לשמור על רלוונטיות תוך הישענות על המודל המוכר והאהוב.</w:t>
      </w:r>
      <w:r w:rsidR="00695A05" w:rsidRPr="00695A05">
        <w:rPr>
          <w:rFonts w:ascii="David" w:eastAsia="Calibri" w:hAnsi="David" w:cs="David"/>
          <w:sz w:val="24"/>
          <w:szCs w:val="24"/>
          <w:rtl/>
        </w:rPr>
        <w:t xml:space="preserve"> </w:t>
      </w:r>
    </w:p>
    <w:p w14:paraId="0D2169E4" w14:textId="6B42A59F" w:rsidR="001368EE" w:rsidRDefault="00695A05" w:rsidP="00695A05">
      <w:pPr>
        <w:bidi/>
        <w:spacing w:line="360" w:lineRule="auto"/>
        <w:jc w:val="both"/>
        <w:rPr>
          <w:rFonts w:ascii="David" w:eastAsia="Calibri" w:hAnsi="David" w:cs="David"/>
          <w:sz w:val="24"/>
          <w:szCs w:val="24"/>
          <w:rtl/>
        </w:rPr>
      </w:pPr>
      <w:r w:rsidRPr="00695A05">
        <w:rPr>
          <w:rFonts w:ascii="David" w:eastAsia="Calibri" w:hAnsi="David" w:cs="David" w:hint="cs"/>
          <w:bCs/>
          <w:sz w:val="24"/>
          <w:szCs w:val="24"/>
          <w:rtl/>
        </w:rPr>
        <w:t>היסטורי</w:t>
      </w:r>
      <w:r>
        <w:rPr>
          <w:rFonts w:ascii="David" w:eastAsia="Calibri" w:hAnsi="David" w:cs="David" w:hint="cs"/>
          <w:bCs/>
          <w:sz w:val="24"/>
          <w:szCs w:val="24"/>
          <w:rtl/>
        </w:rPr>
        <w:t>ה</w:t>
      </w:r>
      <w:r w:rsidRPr="00695A05">
        <w:rPr>
          <w:rFonts w:ascii="David" w:eastAsia="Calibri" w:hAnsi="David" w:cs="David" w:hint="cs"/>
          <w:bCs/>
          <w:sz w:val="24"/>
          <w:szCs w:val="24"/>
          <w:rtl/>
        </w:rPr>
        <w:t>:</w:t>
      </w:r>
      <w:r>
        <w:rPr>
          <w:rFonts w:ascii="David" w:eastAsia="Calibri" w:hAnsi="David" w:cs="David" w:hint="cs"/>
          <w:sz w:val="24"/>
          <w:szCs w:val="24"/>
          <w:rtl/>
        </w:rPr>
        <w:t xml:space="preserve"> </w:t>
      </w:r>
      <w:r w:rsidRPr="00C54323">
        <w:rPr>
          <w:rFonts w:ascii="David" w:eastAsia="Calibri" w:hAnsi="David" w:cs="David"/>
          <w:sz w:val="24"/>
          <w:szCs w:val="24"/>
          <w:rtl/>
        </w:rPr>
        <w:t xml:space="preserve">רצינו לבחון </w:t>
      </w:r>
      <w:r w:rsidR="00040A45">
        <w:rPr>
          <w:rFonts w:ascii="David" w:eastAsia="Calibri" w:hAnsi="David" w:cs="David" w:hint="cs"/>
          <w:sz w:val="24"/>
          <w:szCs w:val="24"/>
          <w:rtl/>
        </w:rPr>
        <w:t xml:space="preserve">התכנות של </w:t>
      </w:r>
      <w:r w:rsidRPr="00C54323">
        <w:rPr>
          <w:rFonts w:ascii="David" w:eastAsia="Calibri" w:hAnsi="David" w:cs="David"/>
          <w:sz w:val="24"/>
          <w:szCs w:val="24"/>
          <w:rtl/>
        </w:rPr>
        <w:t>השפע</w:t>
      </w:r>
      <w:r w:rsidR="00040A45">
        <w:rPr>
          <w:rFonts w:ascii="David" w:eastAsia="Calibri" w:hAnsi="David" w:cs="David" w:hint="cs"/>
          <w:sz w:val="24"/>
          <w:szCs w:val="24"/>
          <w:rtl/>
        </w:rPr>
        <w:t>ת</w:t>
      </w:r>
      <w:r w:rsidRPr="00C54323">
        <w:rPr>
          <w:rFonts w:ascii="David" w:eastAsia="Calibri" w:hAnsi="David" w:cs="David"/>
          <w:sz w:val="24"/>
          <w:szCs w:val="24"/>
          <w:rtl/>
        </w:rPr>
        <w:t xml:space="preserve"> אירועים היסטוריים, בדגש על אירועים שקרו בתוך החברה, על מספר הסרטים שיצאו באותה שנה. </w:t>
      </w:r>
      <w:r w:rsidR="003863AD">
        <w:rPr>
          <w:rFonts w:ascii="David" w:eastAsia="Calibri" w:hAnsi="David" w:cs="David" w:hint="cs"/>
          <w:sz w:val="24"/>
          <w:szCs w:val="24"/>
          <w:rtl/>
        </w:rPr>
        <w:t xml:space="preserve">בחרנו בתצוגת גרף עמודות, כדי לאתר </w:t>
      </w:r>
      <w:r w:rsidRPr="00C54323">
        <w:rPr>
          <w:rFonts w:ascii="David" w:eastAsia="Calibri" w:hAnsi="David" w:cs="David"/>
          <w:sz w:val="24"/>
          <w:szCs w:val="24"/>
          <w:rtl/>
        </w:rPr>
        <w:t>מגמה כללית</w:t>
      </w:r>
      <w:r w:rsidR="003863AD">
        <w:rPr>
          <w:rFonts w:ascii="David" w:eastAsia="Calibri" w:hAnsi="David" w:cs="David" w:hint="cs"/>
          <w:sz w:val="24"/>
          <w:szCs w:val="24"/>
          <w:rtl/>
        </w:rPr>
        <w:t>. כפי שציפינו,</w:t>
      </w:r>
      <w:r w:rsidRPr="00C54323">
        <w:rPr>
          <w:rFonts w:ascii="David" w:eastAsia="Calibri" w:hAnsi="David" w:cs="David"/>
          <w:sz w:val="24"/>
          <w:szCs w:val="24"/>
          <w:rtl/>
        </w:rPr>
        <w:t xml:space="preserve"> </w:t>
      </w:r>
      <w:r w:rsidRPr="00695A05">
        <w:rPr>
          <w:rFonts w:ascii="David" w:eastAsia="Calibri" w:hAnsi="David" w:cs="David"/>
          <w:bCs/>
          <w:sz w:val="24"/>
          <w:szCs w:val="24"/>
          <w:rtl/>
          <w:rPrChange w:id="121" w:author="Maya Strauss" w:date="2023-08-29T09:25:00Z">
            <w:rPr>
              <w:rFonts w:ascii="Calibri" w:eastAsia="Calibri" w:hAnsi="Calibri" w:cs="Calibri"/>
              <w:rtl/>
            </w:rPr>
          </w:rPrChange>
        </w:rPr>
        <w:t>ככל</w:t>
      </w:r>
      <w:r w:rsidRPr="00695A05">
        <w:rPr>
          <w:rFonts w:ascii="David" w:eastAsia="Calibri" w:hAnsi="David" w:cs="David"/>
          <w:bCs/>
          <w:sz w:val="24"/>
          <w:szCs w:val="24"/>
          <w:rPrChange w:id="122"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23" w:author="Maya Strauss" w:date="2023-08-29T09:25:00Z">
            <w:rPr>
              <w:rFonts w:ascii="Calibri" w:eastAsia="Calibri" w:hAnsi="Calibri" w:cs="Calibri"/>
              <w:rtl/>
            </w:rPr>
          </w:rPrChange>
        </w:rPr>
        <w:t>שהחברה</w:t>
      </w:r>
      <w:r w:rsidRPr="00695A05">
        <w:rPr>
          <w:rFonts w:ascii="David" w:eastAsia="Calibri" w:hAnsi="David" w:cs="David"/>
          <w:bCs/>
          <w:sz w:val="24"/>
          <w:szCs w:val="24"/>
          <w:rPrChange w:id="124"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25" w:author="Maya Strauss" w:date="2023-08-29T09:25:00Z">
            <w:rPr>
              <w:rFonts w:ascii="Calibri" w:eastAsia="Calibri" w:hAnsi="Calibri" w:cs="Calibri"/>
              <w:rtl/>
            </w:rPr>
          </w:rPrChange>
        </w:rPr>
        <w:t>גדלה</w:t>
      </w:r>
      <w:r w:rsidRPr="00695A05">
        <w:rPr>
          <w:rFonts w:ascii="David" w:eastAsia="Calibri" w:hAnsi="David" w:cs="David"/>
          <w:bCs/>
          <w:sz w:val="24"/>
          <w:szCs w:val="24"/>
          <w:rPrChange w:id="126"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27" w:author="Maya Strauss" w:date="2023-08-29T09:25:00Z">
            <w:rPr>
              <w:rFonts w:ascii="Calibri" w:eastAsia="Calibri" w:hAnsi="Calibri" w:cs="Calibri"/>
              <w:rtl/>
            </w:rPr>
          </w:rPrChange>
        </w:rPr>
        <w:t>והתפתחה</w:t>
      </w:r>
      <w:r w:rsidRPr="00695A05">
        <w:rPr>
          <w:rFonts w:ascii="David" w:eastAsia="Calibri" w:hAnsi="David" w:cs="David"/>
          <w:bCs/>
          <w:sz w:val="24"/>
          <w:szCs w:val="24"/>
          <w:rPrChange w:id="128" w:author="Maya Strauss" w:date="2023-08-29T09:25:00Z">
            <w:rPr>
              <w:rFonts w:ascii="Calibri" w:eastAsia="Calibri" w:hAnsi="Calibri" w:cs="Calibri"/>
            </w:rPr>
          </w:rPrChange>
        </w:rPr>
        <w:t>,</w:t>
      </w:r>
      <w:r w:rsidRPr="00695A05">
        <w:rPr>
          <w:rFonts w:ascii="David" w:eastAsia="Calibri" w:hAnsi="David" w:cs="David"/>
          <w:bCs/>
          <w:sz w:val="24"/>
          <w:szCs w:val="24"/>
          <w:rtl/>
        </w:rPr>
        <w:t xml:space="preserve"> במקביל לשינויים הטכנולוגיים בתחום הקולנוע, </w:t>
      </w:r>
      <w:r w:rsidRPr="00695A05">
        <w:rPr>
          <w:rFonts w:ascii="David" w:eastAsia="Calibri" w:hAnsi="David" w:cs="David"/>
          <w:bCs/>
          <w:sz w:val="24"/>
          <w:szCs w:val="24"/>
          <w:rtl/>
          <w:rPrChange w:id="129" w:author="Maya Strauss" w:date="2023-08-29T09:25:00Z">
            <w:rPr>
              <w:rFonts w:ascii="Calibri" w:eastAsia="Calibri" w:hAnsi="Calibri" w:cs="Calibri"/>
              <w:rtl/>
            </w:rPr>
          </w:rPrChange>
        </w:rPr>
        <w:t>החברה</w:t>
      </w:r>
      <w:r w:rsidRPr="00695A05">
        <w:rPr>
          <w:rFonts w:ascii="David" w:eastAsia="Calibri" w:hAnsi="David" w:cs="David"/>
          <w:bCs/>
          <w:sz w:val="24"/>
          <w:szCs w:val="24"/>
          <w:rPrChange w:id="130"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31" w:author="Maya Strauss" w:date="2023-08-29T09:25:00Z">
            <w:rPr>
              <w:rFonts w:ascii="Calibri" w:eastAsia="Calibri" w:hAnsi="Calibri" w:cs="Calibri"/>
              <w:rtl/>
            </w:rPr>
          </w:rPrChange>
        </w:rPr>
        <w:t>הוציאה</w:t>
      </w:r>
      <w:r w:rsidRPr="00695A05">
        <w:rPr>
          <w:rFonts w:ascii="David" w:eastAsia="Calibri" w:hAnsi="David" w:cs="David"/>
          <w:bCs/>
          <w:sz w:val="24"/>
          <w:szCs w:val="24"/>
          <w:rPrChange w:id="132"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33" w:author="Maya Strauss" w:date="2023-08-29T09:25:00Z">
            <w:rPr>
              <w:rFonts w:ascii="Calibri" w:eastAsia="Calibri" w:hAnsi="Calibri" w:cs="Calibri"/>
              <w:rtl/>
            </w:rPr>
          </w:rPrChange>
        </w:rPr>
        <w:t>יותר</w:t>
      </w:r>
      <w:r w:rsidRPr="00695A05">
        <w:rPr>
          <w:rFonts w:ascii="David" w:eastAsia="Calibri" w:hAnsi="David" w:cs="David"/>
          <w:bCs/>
          <w:sz w:val="24"/>
          <w:szCs w:val="24"/>
          <w:rPrChange w:id="134"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35" w:author="Maya Strauss" w:date="2023-08-29T09:25:00Z">
            <w:rPr>
              <w:rFonts w:ascii="Calibri" w:eastAsia="Calibri" w:hAnsi="Calibri" w:cs="Calibri"/>
              <w:rtl/>
            </w:rPr>
          </w:rPrChange>
        </w:rPr>
        <w:t>סרטים</w:t>
      </w:r>
      <w:r w:rsidRPr="00695A05">
        <w:rPr>
          <w:rFonts w:ascii="David" w:eastAsia="Calibri" w:hAnsi="David" w:cs="David"/>
          <w:bCs/>
          <w:sz w:val="24"/>
          <w:szCs w:val="24"/>
          <w:rPrChange w:id="136"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37" w:author="Maya Strauss" w:date="2023-08-29T09:25:00Z">
            <w:rPr>
              <w:rFonts w:ascii="Calibri" w:eastAsia="Calibri" w:hAnsi="Calibri" w:cs="Calibri"/>
              <w:rtl/>
            </w:rPr>
          </w:rPrChange>
        </w:rPr>
        <w:t>בכל</w:t>
      </w:r>
      <w:r w:rsidRPr="00695A05">
        <w:rPr>
          <w:rFonts w:ascii="David" w:eastAsia="Calibri" w:hAnsi="David" w:cs="David"/>
          <w:bCs/>
          <w:sz w:val="24"/>
          <w:szCs w:val="24"/>
          <w:rPrChange w:id="138" w:author="Maya Strauss" w:date="2023-08-29T09:25:00Z">
            <w:rPr>
              <w:rFonts w:ascii="Calibri" w:eastAsia="Calibri" w:hAnsi="Calibri" w:cs="Calibri"/>
            </w:rPr>
          </w:rPrChange>
        </w:rPr>
        <w:t xml:space="preserve"> </w:t>
      </w:r>
      <w:r w:rsidRPr="00695A05">
        <w:rPr>
          <w:rFonts w:ascii="David" w:eastAsia="Calibri" w:hAnsi="David" w:cs="David"/>
          <w:bCs/>
          <w:sz w:val="24"/>
          <w:szCs w:val="24"/>
          <w:rtl/>
          <w:rPrChange w:id="139" w:author="Maya Strauss" w:date="2023-08-29T09:25:00Z">
            <w:rPr>
              <w:rFonts w:ascii="Calibri" w:eastAsia="Calibri" w:hAnsi="Calibri" w:cs="Calibri"/>
              <w:rtl/>
            </w:rPr>
          </w:rPrChange>
        </w:rPr>
        <w:t>שנה</w:t>
      </w:r>
      <w:r w:rsidRPr="00695A05">
        <w:rPr>
          <w:rFonts w:ascii="David" w:eastAsia="Calibri" w:hAnsi="David" w:cs="David"/>
          <w:bCs/>
          <w:sz w:val="24"/>
          <w:szCs w:val="24"/>
          <w:rtl/>
        </w:rPr>
        <w:t>.</w:t>
      </w:r>
      <w:r w:rsidRPr="00C54323">
        <w:rPr>
          <w:rFonts w:ascii="David" w:eastAsia="Calibri" w:hAnsi="David" w:cs="David"/>
          <w:sz w:val="24"/>
          <w:szCs w:val="24"/>
          <w:rtl/>
        </w:rPr>
        <w:t xml:space="preserve"> עם זאת, ישנן מספר קפיצות בגרף, שאינן מתיישבות עם מגמה</w:t>
      </w:r>
      <w:r w:rsidR="00040A45">
        <w:rPr>
          <w:rFonts w:ascii="David" w:eastAsia="Calibri" w:hAnsi="David" w:cs="David" w:hint="cs"/>
          <w:sz w:val="24"/>
          <w:szCs w:val="24"/>
          <w:rtl/>
        </w:rPr>
        <w:t xml:space="preserve"> זו</w:t>
      </w:r>
      <w:r w:rsidRPr="00C54323">
        <w:rPr>
          <w:rFonts w:ascii="David" w:eastAsia="Calibri" w:hAnsi="David" w:cs="David"/>
          <w:sz w:val="24"/>
          <w:szCs w:val="24"/>
          <w:rtl/>
        </w:rPr>
        <w:t xml:space="preserve">. את הסטיות האלו בחנו את מול אירועים היסטוריים ואירועים שקרו בחברה באותן השנים, בתקווה להצליח </w:t>
      </w:r>
      <w:r w:rsidR="00040A45">
        <w:rPr>
          <w:rFonts w:ascii="David" w:eastAsia="Calibri" w:hAnsi="David" w:cs="David" w:hint="cs"/>
          <w:sz w:val="24"/>
          <w:szCs w:val="24"/>
          <w:rtl/>
        </w:rPr>
        <w:t>לאתר השפעות אפשריות.</w:t>
      </w:r>
    </w:p>
    <w:p w14:paraId="55E80553" w14:textId="3278532C"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b/>
          <w:sz w:val="24"/>
          <w:szCs w:val="24"/>
        </w:rPr>
        <w:t xml:space="preserve">1953 </w:t>
      </w:r>
      <w:r w:rsidRPr="00C54323">
        <w:rPr>
          <w:rFonts w:ascii="David" w:eastAsia="Calibri" w:hAnsi="David" w:cs="David"/>
          <w:sz w:val="24"/>
          <w:szCs w:val="24"/>
          <w:rtl/>
        </w:rPr>
        <w:t xml:space="preserve">- גידול משמעותי במספר הסרטים שיצאו ביחס לשנים קודמות (פי שניים ואף יותר). בתקופה זו </w:t>
      </w:r>
      <w:r w:rsidR="0093331B">
        <w:rPr>
          <w:rFonts w:ascii="David" w:eastAsia="Calibri" w:hAnsi="David" w:cs="David" w:hint="cs"/>
          <w:sz w:val="24"/>
          <w:szCs w:val="24"/>
          <w:rtl/>
        </w:rPr>
        <w:t xml:space="preserve">ארה"ב </w:t>
      </w:r>
      <w:r w:rsidRPr="00C54323">
        <w:rPr>
          <w:rFonts w:ascii="David" w:eastAsia="Calibri" w:hAnsi="David" w:cs="David"/>
          <w:sz w:val="24"/>
          <w:szCs w:val="24"/>
          <w:rtl/>
        </w:rPr>
        <w:t xml:space="preserve">מתאוששת מזוועות מלחמת העולם השנייה, שבמהלכה פלטפורמת הטלוויזיה נוצלה לצרכי תעמולה. </w:t>
      </w:r>
      <w:r w:rsidR="0093331B">
        <w:rPr>
          <w:rFonts w:ascii="David" w:eastAsia="Calibri" w:hAnsi="David" w:cs="David" w:hint="cs"/>
          <w:sz w:val="24"/>
          <w:szCs w:val="24"/>
          <w:rtl/>
        </w:rPr>
        <w:t xml:space="preserve">כך </w:t>
      </w:r>
      <w:r w:rsidRPr="00C54323">
        <w:rPr>
          <w:rFonts w:ascii="David" w:eastAsia="Calibri" w:hAnsi="David" w:cs="David"/>
          <w:sz w:val="24"/>
          <w:szCs w:val="24"/>
          <w:rtl/>
        </w:rPr>
        <w:t>למשל הפקת הסרט המצליח פיטר פן</w:t>
      </w:r>
      <w:r w:rsidR="0093331B">
        <w:rPr>
          <w:rFonts w:ascii="David" w:eastAsia="Calibri" w:hAnsi="David" w:cs="David" w:hint="cs"/>
          <w:sz w:val="24"/>
          <w:szCs w:val="24"/>
          <w:rtl/>
        </w:rPr>
        <w:t xml:space="preserve"> אמנם </w:t>
      </w:r>
      <w:r w:rsidRPr="00C54323">
        <w:rPr>
          <w:rFonts w:ascii="David" w:eastAsia="Calibri" w:hAnsi="David" w:cs="David"/>
          <w:sz w:val="24"/>
          <w:szCs w:val="24"/>
          <w:rtl/>
        </w:rPr>
        <w:t xml:space="preserve">החלה עוד לפני פרוץ המלחמה, אך </w:t>
      </w:r>
      <w:r w:rsidR="0093331B">
        <w:rPr>
          <w:rFonts w:ascii="David" w:eastAsia="Calibri" w:hAnsi="David" w:cs="David" w:hint="cs"/>
          <w:sz w:val="24"/>
          <w:szCs w:val="24"/>
          <w:rtl/>
        </w:rPr>
        <w:t>הסרט יצא רק בשנה זו</w:t>
      </w:r>
      <w:r w:rsidRPr="00C54323">
        <w:rPr>
          <w:rFonts w:ascii="David" w:eastAsia="Calibri" w:hAnsi="David" w:cs="David"/>
          <w:sz w:val="24"/>
          <w:szCs w:val="24"/>
          <w:rtl/>
        </w:rPr>
        <w:t xml:space="preserve">. </w:t>
      </w:r>
    </w:p>
    <w:p w14:paraId="41213584" w14:textId="54D7323F"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b/>
          <w:sz w:val="24"/>
          <w:szCs w:val="24"/>
        </w:rPr>
        <w:t>1964-1965</w:t>
      </w:r>
      <w:r w:rsidR="0093331B">
        <w:rPr>
          <w:rFonts w:ascii="David" w:eastAsia="Calibri" w:hAnsi="David" w:cs="David" w:hint="cs"/>
          <w:sz w:val="24"/>
          <w:szCs w:val="24"/>
          <w:rtl/>
        </w:rPr>
        <w:t xml:space="preserve"> </w:t>
      </w:r>
      <w:r w:rsidRPr="00C54323">
        <w:rPr>
          <w:rFonts w:ascii="David" w:eastAsia="Calibri" w:hAnsi="David" w:cs="David"/>
          <w:sz w:val="24"/>
          <w:szCs w:val="24"/>
          <w:rtl/>
        </w:rPr>
        <w:t xml:space="preserve">- מגמת ירידה ללא אירועים היסטוריים חריגים. ייתכן שניתן להסביר ירידה זו בעקבות ניתוב משאבי החברה באותה התקופה לצורך הקמת פארק </w:t>
      </w:r>
      <w:r w:rsidRPr="00C54323">
        <w:rPr>
          <w:rFonts w:ascii="David" w:eastAsia="Calibri" w:hAnsi="David" w:cs="David"/>
          <w:sz w:val="24"/>
          <w:szCs w:val="24"/>
        </w:rPr>
        <w:t>Disney World</w:t>
      </w:r>
      <w:r w:rsidRPr="00C54323">
        <w:rPr>
          <w:rFonts w:ascii="David" w:eastAsia="Calibri" w:hAnsi="David" w:cs="David"/>
          <w:sz w:val="24"/>
          <w:szCs w:val="24"/>
          <w:rtl/>
        </w:rPr>
        <w:t xml:space="preserve"> בשנת 1965.</w:t>
      </w:r>
    </w:p>
    <w:p w14:paraId="320EE62A" w14:textId="37810F0D"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b/>
          <w:sz w:val="24"/>
          <w:szCs w:val="24"/>
        </w:rPr>
        <w:t>1978-1987</w:t>
      </w:r>
      <w:r w:rsidR="0093331B">
        <w:rPr>
          <w:rFonts w:ascii="David" w:eastAsia="Calibri" w:hAnsi="David" w:cs="David" w:hint="cs"/>
          <w:sz w:val="24"/>
          <w:szCs w:val="24"/>
          <w:rtl/>
        </w:rPr>
        <w:t xml:space="preserve"> </w:t>
      </w:r>
      <w:r w:rsidRPr="00C54323">
        <w:rPr>
          <w:rFonts w:ascii="David" w:eastAsia="Calibri" w:hAnsi="David" w:cs="David"/>
          <w:sz w:val="24"/>
          <w:szCs w:val="24"/>
          <w:rtl/>
        </w:rPr>
        <w:t xml:space="preserve">- ירידה מגמתית כללית. באותה התקופה הנהלת החברה השתנתה ולמרות הצלחתו של ערוץ דיסני </w:t>
      </w:r>
      <w:r w:rsidR="0093331B">
        <w:rPr>
          <w:rFonts w:ascii="David" w:eastAsia="Calibri" w:hAnsi="David" w:cs="David" w:hint="cs"/>
          <w:sz w:val="24"/>
          <w:szCs w:val="24"/>
          <w:rtl/>
        </w:rPr>
        <w:t>החברה</w:t>
      </w:r>
      <w:r w:rsidRPr="00C54323">
        <w:rPr>
          <w:rFonts w:ascii="David" w:eastAsia="Calibri" w:hAnsi="David" w:cs="David"/>
          <w:sz w:val="24"/>
          <w:szCs w:val="24"/>
          <w:rtl/>
        </w:rPr>
        <w:t xml:space="preserve"> הייתה במצב כלכלי פגיע. </w:t>
      </w:r>
    </w:p>
    <w:p w14:paraId="00A0B19A" w14:textId="0BE2251C"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b/>
          <w:sz w:val="24"/>
          <w:szCs w:val="24"/>
        </w:rPr>
        <w:t>1995-2001</w:t>
      </w:r>
      <w:r w:rsidR="0093331B">
        <w:rPr>
          <w:rFonts w:ascii="David" w:eastAsia="Calibri" w:hAnsi="David" w:cs="David" w:hint="cs"/>
          <w:sz w:val="24"/>
          <w:szCs w:val="24"/>
          <w:rtl/>
        </w:rPr>
        <w:t xml:space="preserve"> </w:t>
      </w:r>
      <w:r w:rsidRPr="00C54323">
        <w:rPr>
          <w:rFonts w:ascii="David" w:eastAsia="Calibri" w:hAnsi="David" w:cs="David"/>
          <w:sz w:val="24"/>
          <w:szCs w:val="24"/>
          <w:rtl/>
        </w:rPr>
        <w:t>- מגמת ירידה חריגה ומתמשכת. העלייה שלאחר</w:t>
      </w:r>
      <w:r w:rsidR="0093331B">
        <w:rPr>
          <w:rFonts w:ascii="David" w:eastAsia="Calibri" w:hAnsi="David" w:cs="David" w:hint="cs"/>
          <w:sz w:val="24"/>
          <w:szCs w:val="24"/>
          <w:rtl/>
        </w:rPr>
        <w:t xml:space="preserve">יה </w:t>
      </w:r>
      <w:r w:rsidRPr="00C54323">
        <w:rPr>
          <w:rFonts w:ascii="David" w:eastAsia="Calibri" w:hAnsi="David" w:cs="David"/>
          <w:sz w:val="24"/>
          <w:szCs w:val="24"/>
          <w:rtl/>
        </w:rPr>
        <w:t xml:space="preserve">נבעה מפועלו של מייקל </w:t>
      </w:r>
      <w:proofErr w:type="spellStart"/>
      <w:r w:rsidRPr="00C54323">
        <w:rPr>
          <w:rFonts w:ascii="David" w:eastAsia="Calibri" w:hAnsi="David" w:cs="David"/>
          <w:sz w:val="24"/>
          <w:szCs w:val="24"/>
          <w:rtl/>
        </w:rPr>
        <w:t>אייזנר</w:t>
      </w:r>
      <w:proofErr w:type="spellEnd"/>
      <w:r w:rsidRPr="00C54323">
        <w:rPr>
          <w:rFonts w:ascii="David" w:eastAsia="Calibri" w:hAnsi="David" w:cs="David"/>
          <w:sz w:val="24"/>
          <w:szCs w:val="24"/>
          <w:rtl/>
        </w:rPr>
        <w:t xml:space="preserve"> כמנכ"ל החברה.</w:t>
      </w:r>
    </w:p>
    <w:p w14:paraId="2FCA1A57" w14:textId="262EF128" w:rsidR="001368EE" w:rsidRPr="00C54323" w:rsidRDefault="00000000" w:rsidP="006645EA">
      <w:pPr>
        <w:bidi/>
        <w:spacing w:line="360" w:lineRule="auto"/>
        <w:jc w:val="both"/>
        <w:rPr>
          <w:rFonts w:ascii="David" w:eastAsia="Calibri" w:hAnsi="David" w:cs="David"/>
          <w:sz w:val="24"/>
          <w:szCs w:val="24"/>
          <w:highlight w:val="yellow"/>
          <w:rtl/>
        </w:rPr>
      </w:pPr>
      <w:commentRangeStart w:id="140"/>
      <w:r w:rsidRPr="00C54323">
        <w:rPr>
          <w:rFonts w:ascii="David" w:eastAsia="Calibri" w:hAnsi="David" w:cs="David"/>
          <w:b/>
          <w:sz w:val="24"/>
          <w:szCs w:val="24"/>
        </w:rPr>
        <w:t>2012-2013</w:t>
      </w:r>
      <w:commentRangeEnd w:id="140"/>
      <w:r w:rsidRPr="00C54323">
        <w:rPr>
          <w:rFonts w:ascii="David" w:hAnsi="David" w:cs="David"/>
          <w:sz w:val="24"/>
          <w:szCs w:val="24"/>
        </w:rPr>
        <w:commentReference w:id="140"/>
      </w:r>
      <w:r w:rsidRPr="00C54323">
        <w:rPr>
          <w:rFonts w:ascii="David" w:eastAsia="Calibri" w:hAnsi="David" w:cs="David"/>
          <w:sz w:val="24"/>
          <w:szCs w:val="24"/>
          <w:rtl/>
        </w:rPr>
        <w:t xml:space="preserve">- ירידה קלה. </w:t>
      </w:r>
      <w:r w:rsidRPr="00C54323">
        <w:rPr>
          <w:rFonts w:ascii="David" w:eastAsia="Calibri" w:hAnsi="David" w:cs="David"/>
          <w:sz w:val="24"/>
          <w:szCs w:val="24"/>
          <w:highlight w:val="yellow"/>
          <w:rtl/>
        </w:rPr>
        <w:t>לא מצאתי סיבה</w:t>
      </w:r>
    </w:p>
    <w:p w14:paraId="77615AB0" w14:textId="6CA3158A" w:rsidR="001368EE" w:rsidRPr="00C54323" w:rsidRDefault="00000000" w:rsidP="006645EA">
      <w:pPr>
        <w:bidi/>
        <w:spacing w:line="360" w:lineRule="auto"/>
        <w:jc w:val="both"/>
        <w:rPr>
          <w:rFonts w:ascii="David" w:eastAsia="Calibri" w:hAnsi="David" w:cs="David"/>
          <w:sz w:val="24"/>
          <w:szCs w:val="24"/>
        </w:rPr>
      </w:pPr>
      <w:commentRangeStart w:id="141"/>
      <w:r w:rsidRPr="00C54323">
        <w:rPr>
          <w:rFonts w:ascii="David" w:eastAsia="Calibri" w:hAnsi="David" w:cs="David"/>
          <w:b/>
          <w:sz w:val="24"/>
          <w:szCs w:val="24"/>
        </w:rPr>
        <w:t>2021</w:t>
      </w:r>
      <w:commentRangeEnd w:id="141"/>
      <w:r w:rsidRPr="00C54323">
        <w:rPr>
          <w:rFonts w:ascii="David" w:hAnsi="David" w:cs="David"/>
          <w:sz w:val="24"/>
          <w:szCs w:val="24"/>
        </w:rPr>
        <w:commentReference w:id="141"/>
      </w:r>
      <w:r w:rsidRPr="00C54323">
        <w:rPr>
          <w:rFonts w:ascii="David" w:eastAsia="Calibri" w:hAnsi="David" w:cs="David"/>
          <w:sz w:val="24"/>
          <w:szCs w:val="24"/>
          <w:rtl/>
        </w:rPr>
        <w:t xml:space="preserve"> - ירידה שנובעת מכך ש</w:t>
      </w:r>
      <w:r w:rsidR="0093331B">
        <w:rPr>
          <w:rFonts w:ascii="David" w:eastAsia="Calibri" w:hAnsi="David" w:cs="David" w:hint="cs"/>
          <w:sz w:val="24"/>
          <w:szCs w:val="24"/>
          <w:rtl/>
        </w:rPr>
        <w:t>ה</w:t>
      </w:r>
      <w:r w:rsidRPr="00C54323">
        <w:rPr>
          <w:rFonts w:ascii="David" w:eastAsia="Calibri" w:hAnsi="David" w:cs="David"/>
          <w:sz w:val="24"/>
          <w:szCs w:val="24"/>
          <w:rtl/>
        </w:rPr>
        <w:t xml:space="preserve">מאגר </w:t>
      </w:r>
      <w:r w:rsidR="0093331B">
        <w:rPr>
          <w:rFonts w:ascii="David" w:eastAsia="Calibri" w:hAnsi="David" w:cs="David" w:hint="cs"/>
          <w:sz w:val="24"/>
          <w:szCs w:val="24"/>
          <w:rtl/>
        </w:rPr>
        <w:t>עדכני</w:t>
      </w:r>
      <w:r w:rsidRPr="00C54323">
        <w:rPr>
          <w:rFonts w:ascii="David" w:eastAsia="Calibri" w:hAnsi="David" w:cs="David"/>
          <w:sz w:val="24"/>
          <w:szCs w:val="24"/>
          <w:rtl/>
        </w:rPr>
        <w:t xml:space="preserve"> לינואר 2021. באופן מפתיע, </w:t>
      </w:r>
      <w:r w:rsidR="0093331B">
        <w:rPr>
          <w:rFonts w:ascii="David" w:eastAsia="Calibri" w:hAnsi="David" w:cs="David" w:hint="cs"/>
          <w:sz w:val="24"/>
          <w:szCs w:val="24"/>
          <w:rtl/>
        </w:rPr>
        <w:t>נראה ש</w:t>
      </w:r>
      <w:r w:rsidRPr="00C54323">
        <w:rPr>
          <w:rFonts w:ascii="David" w:eastAsia="Calibri" w:hAnsi="David" w:cs="David"/>
          <w:sz w:val="24"/>
          <w:szCs w:val="24"/>
          <w:rtl/>
        </w:rPr>
        <w:t xml:space="preserve">משבר הקורונה </w:t>
      </w:r>
      <w:r w:rsidR="0093331B">
        <w:rPr>
          <w:rFonts w:ascii="David" w:eastAsia="Calibri" w:hAnsi="David" w:cs="David" w:hint="cs"/>
          <w:sz w:val="24"/>
          <w:szCs w:val="24"/>
          <w:rtl/>
        </w:rPr>
        <w:t xml:space="preserve">לא </w:t>
      </w:r>
      <w:r w:rsidRPr="00C54323">
        <w:rPr>
          <w:rFonts w:ascii="David" w:eastAsia="Calibri" w:hAnsi="David" w:cs="David"/>
          <w:sz w:val="24"/>
          <w:szCs w:val="24"/>
          <w:rtl/>
        </w:rPr>
        <w:t>השפיע משמעותית על פעילות</w:t>
      </w:r>
      <w:r w:rsidR="0093331B">
        <w:rPr>
          <w:rFonts w:ascii="David" w:eastAsia="Calibri" w:hAnsi="David" w:cs="David" w:hint="cs"/>
          <w:sz w:val="24"/>
          <w:szCs w:val="24"/>
          <w:rtl/>
        </w:rPr>
        <w:t xml:space="preserve"> החברה</w:t>
      </w:r>
      <w:r w:rsidRPr="00C54323">
        <w:rPr>
          <w:rFonts w:ascii="David" w:eastAsia="Calibri" w:hAnsi="David" w:cs="David"/>
          <w:sz w:val="24"/>
          <w:szCs w:val="24"/>
          <w:rtl/>
        </w:rPr>
        <w:t>.</w:t>
      </w:r>
    </w:p>
    <w:p w14:paraId="00E2D340" w14:textId="0C520038" w:rsidR="001368EE" w:rsidRPr="00A348AB" w:rsidRDefault="00A348AB" w:rsidP="00A348AB">
      <w:pPr>
        <w:bidi/>
        <w:spacing w:line="360" w:lineRule="auto"/>
        <w:jc w:val="both"/>
        <w:rPr>
          <w:rFonts w:ascii="David" w:eastAsia="Calibri" w:hAnsi="David" w:cs="David"/>
          <w:b/>
          <w:bCs/>
          <w:sz w:val="24"/>
          <w:szCs w:val="24"/>
          <w:lang w:val="en-US"/>
        </w:rPr>
      </w:pPr>
      <w:r w:rsidRPr="00A348AB">
        <w:rPr>
          <w:rFonts w:ascii="David" w:eastAsia="Calibri" w:hAnsi="David" w:cs="David" w:hint="cs"/>
          <w:b/>
          <w:bCs/>
          <w:sz w:val="24"/>
          <w:szCs w:val="24"/>
          <w:rtl/>
        </w:rPr>
        <w:lastRenderedPageBreak/>
        <w:t>פארקים:</w:t>
      </w:r>
      <w:r>
        <w:rPr>
          <w:rFonts w:ascii="David" w:eastAsia="Calibri" w:hAnsi="David" w:cs="David" w:hint="cs"/>
          <w:b/>
          <w:bCs/>
          <w:sz w:val="24"/>
          <w:szCs w:val="24"/>
          <w:rtl/>
          <w:lang w:val="en-US"/>
        </w:rPr>
        <w:t xml:space="preserve"> </w:t>
      </w:r>
      <w:r w:rsidRPr="00C54323">
        <w:rPr>
          <w:rFonts w:ascii="David" w:eastAsia="Calibri" w:hAnsi="David" w:cs="David"/>
          <w:sz w:val="24"/>
          <w:szCs w:val="24"/>
          <w:rtl/>
        </w:rPr>
        <w:t xml:space="preserve">בכדי להמשיך ולאפיין את הצלחתה של דיסני ראינו לנכון לבחון מישור נוסף בו דיסני משקיעה משאבים רבים- דיסנילנד. לצורך כך, השתמשנו במאגר המכיל ביקורות על שלושה פארקים מרכזיים- קליפורניה, פריז והונג-קונג. על מאגר זה ביצענו מספר ניתוחים כאשר המוקד העיקרי היה סביב ניתוח הביקורות עצמן </w:t>
      </w:r>
      <w:proofErr w:type="spellStart"/>
      <w:r w:rsidRPr="00C54323">
        <w:rPr>
          <w:rFonts w:ascii="David" w:eastAsia="Calibri" w:hAnsi="David" w:cs="David"/>
          <w:sz w:val="24"/>
          <w:szCs w:val="24"/>
          <w:rtl/>
        </w:rPr>
        <w:t>ואיפיונן</w:t>
      </w:r>
      <w:proofErr w:type="spellEnd"/>
      <w:r w:rsidRPr="00C54323">
        <w:rPr>
          <w:rFonts w:ascii="David" w:eastAsia="Calibri" w:hAnsi="David" w:cs="David"/>
          <w:sz w:val="24"/>
          <w:szCs w:val="24"/>
          <w:rtl/>
        </w:rPr>
        <w:t>.</w:t>
      </w:r>
    </w:p>
    <w:p w14:paraId="5807C821" w14:textId="77777777" w:rsidR="001368EE" w:rsidRPr="00C54323" w:rsidRDefault="00000000" w:rsidP="00DD3116">
      <w:pPr>
        <w:bidi/>
        <w:spacing w:before="240" w:line="360" w:lineRule="auto"/>
        <w:jc w:val="both"/>
        <w:rPr>
          <w:rFonts w:ascii="David" w:eastAsia="Calibri" w:hAnsi="David" w:cs="David"/>
          <w:sz w:val="24"/>
          <w:szCs w:val="24"/>
          <w:u w:val="single"/>
        </w:rPr>
      </w:pPr>
      <w:r w:rsidRPr="00C54323">
        <w:rPr>
          <w:rFonts w:ascii="David" w:eastAsia="Calibri" w:hAnsi="David" w:cs="David"/>
          <w:sz w:val="24"/>
          <w:szCs w:val="24"/>
          <w:u w:val="single"/>
          <w:rtl/>
        </w:rPr>
        <w:t>ענני מילים</w:t>
      </w:r>
    </w:p>
    <w:p w14:paraId="4AA62AEF" w14:textId="0AD82A53" w:rsidR="001368EE" w:rsidRPr="0085435B"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ראשית, רצינו לאפיין בצורה כללית את הביקורות של המבקרים בפארקים. החלטנו ליצור ענן מילים שכן זו ויזואליזציה המציגה בצורה אינטואיטיבית את מידת השימוש בכל מילה. על מנת ליצור ענן זה, ניקינו את הביקורות ממילות קישור ועיצור, ובדקנו את המילים כשכולן באותיות קטנות. לאחר הרצה ראשונית שמנו לב שהמילים </w:t>
      </w:r>
      <w:r w:rsidRPr="00C54323">
        <w:rPr>
          <w:rFonts w:ascii="David" w:eastAsia="Calibri" w:hAnsi="David" w:cs="David"/>
          <w:sz w:val="24"/>
          <w:szCs w:val="24"/>
        </w:rPr>
        <w:t>one</w:t>
      </w:r>
      <w:r w:rsidRPr="00C54323">
        <w:rPr>
          <w:rFonts w:ascii="David" w:eastAsia="Calibri" w:hAnsi="David" w:cs="David"/>
          <w:sz w:val="24"/>
          <w:szCs w:val="24"/>
          <w:rtl/>
        </w:rPr>
        <w:t xml:space="preserve"> ו- </w:t>
      </w:r>
      <w:r w:rsidRPr="00C54323">
        <w:rPr>
          <w:rFonts w:ascii="David" w:eastAsia="Calibri" w:hAnsi="David" w:cs="David"/>
          <w:sz w:val="24"/>
          <w:szCs w:val="24"/>
        </w:rPr>
        <w:t>even</w:t>
      </w:r>
      <w:r w:rsidRPr="00C54323">
        <w:rPr>
          <w:rFonts w:ascii="David" w:eastAsia="Calibri" w:hAnsi="David" w:cs="David"/>
          <w:sz w:val="24"/>
          <w:szCs w:val="24"/>
          <w:rtl/>
        </w:rPr>
        <w:t xml:space="preserve"> קיבלו הרבה מקום על אף חוסר חשיבותן העקרונית. בנוסף הגרף העלה שימוש רב באותיות הבודדות </w:t>
      </w:r>
      <w:r w:rsidRPr="00C54323">
        <w:rPr>
          <w:rFonts w:ascii="David" w:eastAsia="Calibri" w:hAnsi="David" w:cs="David"/>
          <w:sz w:val="24"/>
          <w:szCs w:val="24"/>
        </w:rPr>
        <w:t>S</w:t>
      </w:r>
      <w:r w:rsidRPr="00C54323">
        <w:rPr>
          <w:rFonts w:ascii="David" w:eastAsia="Calibri" w:hAnsi="David" w:cs="David"/>
          <w:sz w:val="24"/>
          <w:szCs w:val="24"/>
          <w:rtl/>
        </w:rPr>
        <w:t xml:space="preserve"> ו-</w:t>
      </w:r>
      <w:r w:rsidRPr="00C54323">
        <w:rPr>
          <w:rFonts w:ascii="David" w:eastAsia="Calibri" w:hAnsi="David" w:cs="David"/>
          <w:sz w:val="24"/>
          <w:szCs w:val="24"/>
        </w:rPr>
        <w:t>U</w:t>
      </w:r>
      <w:r w:rsidRPr="00C54323">
        <w:rPr>
          <w:rFonts w:ascii="David" w:eastAsia="Calibri" w:hAnsi="David" w:cs="David"/>
          <w:sz w:val="24"/>
          <w:szCs w:val="24"/>
          <w:rtl/>
        </w:rPr>
        <w:t xml:space="preserve"> ו</w:t>
      </w:r>
      <w:proofErr w:type="spellStart"/>
      <w:r w:rsidRPr="00C54323">
        <w:rPr>
          <w:rFonts w:ascii="David" w:eastAsia="Calibri" w:hAnsi="David" w:cs="David"/>
          <w:sz w:val="24"/>
          <w:szCs w:val="24"/>
        </w:rPr>
        <w:t>n't</w:t>
      </w:r>
      <w:proofErr w:type="spellEnd"/>
      <w:r w:rsidRPr="00C54323">
        <w:rPr>
          <w:rFonts w:ascii="David" w:eastAsia="Calibri" w:hAnsi="David" w:cs="David"/>
          <w:sz w:val="24"/>
          <w:szCs w:val="24"/>
          <w:rtl/>
        </w:rPr>
        <w:t xml:space="preserve"> שכן להבנתנו </w:t>
      </w:r>
      <w:r w:rsidRPr="00C54323">
        <w:rPr>
          <w:rFonts w:ascii="David" w:eastAsia="Calibri" w:hAnsi="David" w:cs="David"/>
          <w:sz w:val="24"/>
          <w:szCs w:val="24"/>
        </w:rPr>
        <w:t>U</w:t>
      </w:r>
      <w:r w:rsidRPr="00C54323">
        <w:rPr>
          <w:rFonts w:ascii="David" w:eastAsia="Calibri" w:hAnsi="David" w:cs="David"/>
          <w:sz w:val="24"/>
          <w:szCs w:val="24"/>
          <w:rtl/>
        </w:rPr>
        <w:t xml:space="preserve"> היה קיצור ל-</w:t>
      </w:r>
      <w:r w:rsidRPr="00C54323">
        <w:rPr>
          <w:rFonts w:ascii="David" w:eastAsia="Calibri" w:hAnsi="David" w:cs="David"/>
          <w:sz w:val="24"/>
          <w:szCs w:val="24"/>
        </w:rPr>
        <w:t>you</w:t>
      </w:r>
      <w:r w:rsidRPr="00C54323">
        <w:rPr>
          <w:rFonts w:ascii="David" w:eastAsia="Calibri" w:hAnsi="David" w:cs="David"/>
          <w:sz w:val="24"/>
          <w:szCs w:val="24"/>
          <w:rtl/>
        </w:rPr>
        <w:t xml:space="preserve"> ו- </w:t>
      </w:r>
      <w:r w:rsidRPr="00C54323">
        <w:rPr>
          <w:rFonts w:ascii="David" w:eastAsia="Calibri" w:hAnsi="David" w:cs="David"/>
          <w:sz w:val="24"/>
          <w:szCs w:val="24"/>
        </w:rPr>
        <w:t xml:space="preserve">S </w:t>
      </w:r>
      <w:proofErr w:type="spellStart"/>
      <w:r w:rsidRPr="00C54323">
        <w:rPr>
          <w:rFonts w:ascii="David" w:eastAsia="Calibri" w:hAnsi="David" w:cs="David"/>
          <w:sz w:val="24"/>
          <w:szCs w:val="24"/>
        </w:rPr>
        <w:t>n't</w:t>
      </w:r>
      <w:proofErr w:type="spellEnd"/>
      <w:r w:rsidRPr="00C54323">
        <w:rPr>
          <w:rFonts w:ascii="David" w:eastAsia="Calibri" w:hAnsi="David" w:cs="David"/>
          <w:sz w:val="24"/>
          <w:szCs w:val="24"/>
          <w:rtl/>
        </w:rPr>
        <w:t xml:space="preserve"> נוצרו כחלק מהסינון. לכן החלטנו למחוק את אלו גם כן. בכדי לוודא את מהימנות הגרף, ביצענו חיפוש של המילים בטקסט וראינו שהכמות תואמת את הגודל (</w:t>
      </w:r>
      <w:commentRangeStart w:id="142"/>
      <w:commentRangeStart w:id="143"/>
      <w:r w:rsidRPr="00C54323">
        <w:rPr>
          <w:rFonts w:ascii="David" w:eastAsia="Calibri" w:hAnsi="David" w:cs="David"/>
          <w:sz w:val="24"/>
          <w:szCs w:val="24"/>
        </w:rPr>
        <w:t>queue-14155,</w:t>
      </w:r>
      <w:r w:rsidR="007C16C0">
        <w:rPr>
          <w:rFonts w:ascii="David" w:eastAsia="Calibri" w:hAnsi="David" w:cs="David"/>
          <w:sz w:val="24"/>
          <w:szCs w:val="24"/>
        </w:rPr>
        <w:t xml:space="preserve"> </w:t>
      </w:r>
      <w:r w:rsidRPr="00C54323">
        <w:rPr>
          <w:rFonts w:ascii="David" w:eastAsia="Calibri" w:hAnsi="David" w:cs="David"/>
          <w:sz w:val="24"/>
          <w:szCs w:val="24"/>
        </w:rPr>
        <w:t>kid=16914, people- 11262).</w:t>
      </w:r>
      <w:commentRangeEnd w:id="142"/>
      <w:r w:rsidRPr="00C54323">
        <w:rPr>
          <w:rFonts w:ascii="David" w:hAnsi="David" w:cs="David"/>
          <w:sz w:val="24"/>
          <w:szCs w:val="24"/>
        </w:rPr>
        <w:commentReference w:id="142"/>
      </w:r>
      <w:commentRangeEnd w:id="143"/>
      <w:r w:rsidRPr="00C54323">
        <w:rPr>
          <w:rFonts w:ascii="David" w:hAnsi="David" w:cs="David"/>
          <w:sz w:val="24"/>
          <w:szCs w:val="24"/>
        </w:rPr>
        <w:commentReference w:id="143"/>
      </w:r>
      <w:r w:rsidRPr="00C54323">
        <w:rPr>
          <w:rFonts w:ascii="David" w:eastAsia="Calibri" w:hAnsi="David" w:cs="David"/>
          <w:sz w:val="24"/>
          <w:szCs w:val="24"/>
        </w:rPr>
        <w:t xml:space="preserve"> </w:t>
      </w:r>
      <w:r w:rsidR="0085435B">
        <w:rPr>
          <w:rFonts w:ascii="David" w:eastAsia="Calibri" w:hAnsi="David" w:cs="David" w:hint="cs"/>
          <w:sz w:val="24"/>
          <w:szCs w:val="24"/>
          <w:rtl/>
        </w:rPr>
        <w:t xml:space="preserve"> </w:t>
      </w:r>
    </w:p>
    <w:p w14:paraId="63C9F0EF"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בהתבוננות על ענן המילים של כלל הביקורות יחד, מספר מילים מושכות את תשומת הלב- </w:t>
      </w:r>
      <w:r w:rsidRPr="00C54323">
        <w:rPr>
          <w:rFonts w:ascii="David" w:eastAsia="Calibri" w:hAnsi="David" w:cs="David"/>
          <w:sz w:val="24"/>
          <w:szCs w:val="24"/>
        </w:rPr>
        <w:t>fast-pass, queue</w:t>
      </w:r>
      <w:r w:rsidRPr="00C54323">
        <w:rPr>
          <w:rFonts w:ascii="David" w:eastAsia="Calibri" w:hAnsi="David" w:cs="David"/>
          <w:sz w:val="24"/>
          <w:szCs w:val="24"/>
          <w:rtl/>
        </w:rPr>
        <w:t xml:space="preserve">- מציגות את החשיבות שהמבקרים נותנים לשהות בתור. </w:t>
      </w:r>
      <w:proofErr w:type="spellStart"/>
      <w:r w:rsidRPr="00C54323">
        <w:rPr>
          <w:rFonts w:ascii="David" w:eastAsia="Calibri" w:hAnsi="David" w:cs="David"/>
          <w:sz w:val="24"/>
          <w:szCs w:val="24"/>
        </w:rPr>
        <w:t>atrraction</w:t>
      </w:r>
      <w:proofErr w:type="spellEnd"/>
      <w:r w:rsidRPr="00C54323">
        <w:rPr>
          <w:rFonts w:ascii="David" w:eastAsia="Calibri" w:hAnsi="David" w:cs="David"/>
          <w:sz w:val="24"/>
          <w:szCs w:val="24"/>
        </w:rPr>
        <w:t>, space mountain</w:t>
      </w:r>
      <w:r w:rsidRPr="00C54323">
        <w:rPr>
          <w:rFonts w:ascii="David" w:eastAsia="Calibri" w:hAnsi="David" w:cs="David"/>
          <w:sz w:val="24"/>
          <w:szCs w:val="24"/>
          <w:rtl/>
        </w:rPr>
        <w:t xml:space="preserve"> מביאות לידי ביטוי את העיסוק בדברים </w:t>
      </w:r>
      <w:proofErr w:type="spellStart"/>
      <w:r w:rsidRPr="00C54323">
        <w:rPr>
          <w:rFonts w:ascii="David" w:eastAsia="Calibri" w:hAnsi="David" w:cs="David"/>
          <w:sz w:val="24"/>
          <w:szCs w:val="24"/>
          <w:rtl/>
        </w:rPr>
        <w:t>האטרקטיבים</w:t>
      </w:r>
      <w:proofErr w:type="spellEnd"/>
      <w:r w:rsidRPr="00C54323">
        <w:rPr>
          <w:rFonts w:ascii="David" w:eastAsia="Calibri" w:hAnsi="David" w:cs="David"/>
          <w:sz w:val="24"/>
          <w:szCs w:val="24"/>
          <w:rtl/>
        </w:rPr>
        <w:t xml:space="preserve"> של הפארק בכלל ובאופן ספציפי במתקן ה- </w:t>
      </w:r>
      <w:r w:rsidRPr="00C54323">
        <w:rPr>
          <w:rFonts w:ascii="David" w:eastAsia="Calibri" w:hAnsi="David" w:cs="David"/>
          <w:sz w:val="24"/>
          <w:szCs w:val="24"/>
        </w:rPr>
        <w:t>space mountain</w:t>
      </w:r>
      <w:r w:rsidRPr="00C54323">
        <w:rPr>
          <w:rFonts w:ascii="David" w:eastAsia="Calibri" w:hAnsi="David" w:cs="David"/>
          <w:sz w:val="24"/>
          <w:szCs w:val="24"/>
          <w:rtl/>
        </w:rPr>
        <w:t xml:space="preserve">. מתקן זה הינו רכבת הרים </w:t>
      </w:r>
      <w:proofErr w:type="spellStart"/>
      <w:r w:rsidRPr="00C54323">
        <w:rPr>
          <w:rFonts w:ascii="David" w:eastAsia="Calibri" w:hAnsi="David" w:cs="David"/>
          <w:sz w:val="24"/>
          <w:szCs w:val="24"/>
          <w:rtl/>
        </w:rPr>
        <w:t>יחודית</w:t>
      </w:r>
      <w:proofErr w:type="spellEnd"/>
      <w:r w:rsidRPr="00C54323">
        <w:rPr>
          <w:rFonts w:ascii="David" w:eastAsia="Calibri" w:hAnsi="David" w:cs="David"/>
          <w:sz w:val="24"/>
          <w:szCs w:val="24"/>
          <w:rtl/>
        </w:rPr>
        <w:t xml:space="preserve"> הנמצאת בחלל סגור, המלווה באורות והדמיות מרשימות של החלל החיצון. לפי התגובות עושה רושם שהמתקן מרכזי בביקוריהם של האורחים בפארק.</w:t>
      </w:r>
    </w:p>
    <w:p w14:paraId="552CE00F" w14:textId="77777777" w:rsidR="001368EE" w:rsidRPr="00C54323" w:rsidRDefault="001368EE" w:rsidP="006645EA">
      <w:pPr>
        <w:bidi/>
        <w:spacing w:line="360" w:lineRule="auto"/>
        <w:jc w:val="both"/>
        <w:rPr>
          <w:rFonts w:ascii="David" w:eastAsia="Calibri" w:hAnsi="David" w:cs="David"/>
          <w:sz w:val="24"/>
          <w:szCs w:val="24"/>
        </w:rPr>
      </w:pPr>
    </w:p>
    <w:p w14:paraId="2A76DF85" w14:textId="67492183" w:rsidR="001368EE" w:rsidRPr="00C54323" w:rsidRDefault="00000000" w:rsidP="009B1CBC">
      <w:pPr>
        <w:bidi/>
        <w:spacing w:line="360" w:lineRule="auto"/>
        <w:jc w:val="both"/>
        <w:rPr>
          <w:rFonts w:ascii="David" w:eastAsia="Calibri" w:hAnsi="David" w:cs="David"/>
          <w:sz w:val="24"/>
          <w:szCs w:val="24"/>
        </w:rPr>
      </w:pPr>
      <w:commentRangeStart w:id="144"/>
      <w:commentRangeStart w:id="145"/>
      <w:r w:rsidRPr="00C54323">
        <w:rPr>
          <w:rFonts w:ascii="David" w:eastAsia="Calibri" w:hAnsi="David" w:cs="David"/>
          <w:sz w:val="24"/>
          <w:szCs w:val="24"/>
          <w:rtl/>
        </w:rPr>
        <w:t>את ענן המילים הרצנ</w:t>
      </w:r>
      <w:commentRangeEnd w:id="144"/>
      <w:r w:rsidRPr="00C54323">
        <w:rPr>
          <w:rFonts w:ascii="David" w:hAnsi="David" w:cs="David"/>
          <w:sz w:val="24"/>
          <w:szCs w:val="24"/>
        </w:rPr>
        <w:commentReference w:id="144"/>
      </w:r>
      <w:commentRangeEnd w:id="145"/>
      <w:r w:rsidRPr="00C54323">
        <w:rPr>
          <w:rFonts w:ascii="David" w:hAnsi="David" w:cs="David"/>
          <w:sz w:val="24"/>
          <w:szCs w:val="24"/>
        </w:rPr>
        <w:commentReference w:id="145"/>
      </w:r>
      <w:r w:rsidRPr="00C54323">
        <w:rPr>
          <w:rFonts w:ascii="David" w:eastAsia="Calibri" w:hAnsi="David" w:cs="David"/>
          <w:sz w:val="24"/>
          <w:szCs w:val="24"/>
          <w:rtl/>
        </w:rPr>
        <w:t>ו גם על כל פארק בנפרד על מנת להבחין בהבדלים ביניהם</w:t>
      </w:r>
      <w:r w:rsidR="009B1CBC">
        <w:rPr>
          <w:rFonts w:ascii="David" w:eastAsia="Calibri" w:hAnsi="David" w:cs="David" w:hint="cs"/>
          <w:sz w:val="24"/>
          <w:szCs w:val="24"/>
          <w:rtl/>
        </w:rPr>
        <w:t>, כאשר אלו</w:t>
      </w:r>
      <w:r w:rsidRPr="00C54323">
        <w:rPr>
          <w:rFonts w:ascii="David" w:eastAsia="Calibri" w:hAnsi="David" w:cs="David"/>
          <w:sz w:val="24"/>
          <w:szCs w:val="24"/>
          <w:rtl/>
        </w:rPr>
        <w:t xml:space="preserve"> המילים הבולטות בכל אחד מהפארקים:</w:t>
      </w:r>
    </w:p>
    <w:p w14:paraId="2D69CC0E" w14:textId="780216F8" w:rsidR="001368EE" w:rsidRPr="00C54323" w:rsidRDefault="00000000" w:rsidP="006645EA">
      <w:pPr>
        <w:bidi/>
        <w:spacing w:line="360" w:lineRule="auto"/>
        <w:jc w:val="both"/>
        <w:rPr>
          <w:rFonts w:ascii="David" w:eastAsia="Calibri" w:hAnsi="David" w:cs="David"/>
          <w:sz w:val="24"/>
          <w:szCs w:val="24"/>
        </w:rPr>
      </w:pPr>
      <w:r w:rsidRPr="009B1CBC">
        <w:rPr>
          <w:rFonts w:ascii="David" w:eastAsia="Calibri" w:hAnsi="David" w:cs="David"/>
          <w:bCs/>
          <w:sz w:val="24"/>
          <w:szCs w:val="24"/>
          <w:rtl/>
        </w:rPr>
        <w:t>הונג-קונג</w:t>
      </w:r>
      <w:r w:rsidR="009B1CBC" w:rsidRPr="009B1CBC">
        <w:rPr>
          <w:rFonts w:ascii="David" w:eastAsia="Calibri" w:hAnsi="David" w:cs="David" w:hint="cs"/>
          <w:b/>
          <w:bCs/>
          <w:sz w:val="24"/>
          <w:szCs w:val="24"/>
          <w:rtl/>
        </w:rPr>
        <w:t>:</w:t>
      </w:r>
      <w:r w:rsidR="009B1CBC">
        <w:rPr>
          <w:rFonts w:ascii="David" w:eastAsia="Calibri" w:hAnsi="David" w:cs="David" w:hint="cs"/>
          <w:sz w:val="24"/>
          <w:szCs w:val="24"/>
          <w:rtl/>
        </w:rPr>
        <w:t xml:space="preserve"> </w:t>
      </w:r>
      <w:r w:rsidRPr="00C54323">
        <w:rPr>
          <w:rFonts w:ascii="David" w:eastAsia="Calibri" w:hAnsi="David" w:cs="David"/>
          <w:sz w:val="24"/>
          <w:szCs w:val="24"/>
        </w:rPr>
        <w:t xml:space="preserve"> ride, park, </w:t>
      </w:r>
      <w:proofErr w:type="spellStart"/>
      <w:r w:rsidRPr="00C54323">
        <w:rPr>
          <w:rFonts w:ascii="David" w:eastAsia="Calibri" w:hAnsi="David" w:cs="David"/>
          <w:sz w:val="24"/>
          <w:szCs w:val="24"/>
        </w:rPr>
        <w:t>hong-kong</w:t>
      </w:r>
      <w:proofErr w:type="spellEnd"/>
      <w:r w:rsidRPr="00C54323">
        <w:rPr>
          <w:rFonts w:ascii="David" w:eastAsia="Calibri" w:hAnsi="David" w:cs="David"/>
          <w:sz w:val="24"/>
          <w:szCs w:val="24"/>
        </w:rPr>
        <w:t>, kid, day and time</w:t>
      </w:r>
    </w:p>
    <w:p w14:paraId="4EC60DA7" w14:textId="1D186131" w:rsidR="001368EE" w:rsidRPr="00C54323" w:rsidRDefault="00000000" w:rsidP="006645EA">
      <w:pPr>
        <w:bidi/>
        <w:spacing w:line="360" w:lineRule="auto"/>
        <w:jc w:val="both"/>
        <w:rPr>
          <w:rFonts w:ascii="David" w:eastAsia="Calibri" w:hAnsi="David" w:cs="David"/>
          <w:sz w:val="24"/>
          <w:szCs w:val="24"/>
        </w:rPr>
      </w:pPr>
      <w:r w:rsidRPr="009B1CBC">
        <w:rPr>
          <w:rFonts w:ascii="David" w:eastAsia="Calibri" w:hAnsi="David" w:cs="David"/>
          <w:bCs/>
          <w:sz w:val="24"/>
          <w:szCs w:val="24"/>
          <w:rtl/>
        </w:rPr>
        <w:t>קליפורניה</w:t>
      </w:r>
      <w:r w:rsidR="009B1CBC" w:rsidRPr="009B1CBC">
        <w:rPr>
          <w:rFonts w:ascii="David" w:eastAsia="Calibri" w:hAnsi="David" w:cs="David" w:hint="cs"/>
          <w:bCs/>
          <w:sz w:val="24"/>
          <w:szCs w:val="24"/>
          <w:rtl/>
        </w:rPr>
        <w:t>:</w:t>
      </w:r>
      <w:r w:rsidRPr="00C54323">
        <w:rPr>
          <w:rFonts w:ascii="David" w:eastAsia="Calibri" w:hAnsi="David" w:cs="David"/>
          <w:b/>
          <w:sz w:val="24"/>
          <w:szCs w:val="24"/>
          <w:rtl/>
        </w:rPr>
        <w:t xml:space="preserve"> </w:t>
      </w:r>
      <w:r w:rsidRPr="00C54323">
        <w:rPr>
          <w:rFonts w:ascii="David" w:eastAsia="Calibri" w:hAnsi="David" w:cs="David"/>
          <w:sz w:val="24"/>
          <w:szCs w:val="24"/>
        </w:rPr>
        <w:t xml:space="preserve">ride, park, </w:t>
      </w:r>
      <w:proofErr w:type="spellStart"/>
      <w:r w:rsidRPr="00C54323">
        <w:rPr>
          <w:rFonts w:ascii="David" w:eastAsia="Calibri" w:hAnsi="David" w:cs="David"/>
          <w:sz w:val="24"/>
          <w:szCs w:val="24"/>
        </w:rPr>
        <w:t>disneyland</w:t>
      </w:r>
      <w:proofErr w:type="spellEnd"/>
      <w:r w:rsidRPr="00C54323">
        <w:rPr>
          <w:rFonts w:ascii="David" w:eastAsia="Calibri" w:hAnsi="David" w:cs="David"/>
          <w:sz w:val="24"/>
          <w:szCs w:val="24"/>
        </w:rPr>
        <w:t xml:space="preserve">, fast-pass, line, day and  kid </w:t>
      </w:r>
    </w:p>
    <w:p w14:paraId="1F068DF8" w14:textId="2557AB37" w:rsidR="001368EE" w:rsidRPr="00C54323" w:rsidRDefault="00000000" w:rsidP="006645EA">
      <w:pPr>
        <w:bidi/>
        <w:spacing w:line="360" w:lineRule="auto"/>
        <w:jc w:val="both"/>
        <w:rPr>
          <w:rFonts w:ascii="David" w:eastAsia="Calibri" w:hAnsi="David" w:cs="David"/>
          <w:sz w:val="24"/>
          <w:szCs w:val="24"/>
        </w:rPr>
      </w:pPr>
      <w:r w:rsidRPr="009B1CBC">
        <w:rPr>
          <w:rFonts w:ascii="David" w:eastAsia="Calibri" w:hAnsi="David" w:cs="David"/>
          <w:bCs/>
          <w:sz w:val="24"/>
          <w:szCs w:val="24"/>
          <w:rtl/>
        </w:rPr>
        <w:t>פריז</w:t>
      </w:r>
      <w:r w:rsidR="009B1CBC" w:rsidRPr="009B1CBC">
        <w:rPr>
          <w:rFonts w:ascii="David" w:eastAsia="Calibri" w:hAnsi="David" w:cs="David" w:hint="cs"/>
          <w:bCs/>
          <w:sz w:val="24"/>
          <w:szCs w:val="24"/>
          <w:rtl/>
        </w:rPr>
        <w:t>:</w:t>
      </w:r>
      <w:r w:rsidRPr="00C54323">
        <w:rPr>
          <w:rFonts w:ascii="David" w:eastAsia="Calibri" w:hAnsi="David" w:cs="David"/>
          <w:b/>
          <w:sz w:val="24"/>
          <w:szCs w:val="24"/>
          <w:rtl/>
        </w:rPr>
        <w:t xml:space="preserve"> </w:t>
      </w:r>
      <w:r w:rsidRPr="00C54323">
        <w:rPr>
          <w:rFonts w:ascii="David" w:eastAsia="Calibri" w:hAnsi="David" w:cs="David"/>
          <w:sz w:val="24"/>
          <w:szCs w:val="24"/>
        </w:rPr>
        <w:t>ride, park, queue and day</w:t>
      </w:r>
    </w:p>
    <w:p w14:paraId="598135D0" w14:textId="77777777" w:rsidR="001368EE" w:rsidRPr="00C54323" w:rsidRDefault="001368EE" w:rsidP="006645EA">
      <w:pPr>
        <w:bidi/>
        <w:spacing w:line="360" w:lineRule="auto"/>
        <w:jc w:val="both"/>
        <w:rPr>
          <w:rFonts w:ascii="David" w:eastAsia="Calibri" w:hAnsi="David" w:cs="David"/>
          <w:b/>
          <w:sz w:val="24"/>
          <w:szCs w:val="24"/>
        </w:rPr>
      </w:pPr>
    </w:p>
    <w:p w14:paraId="4CFA5AC8" w14:textId="6F67228B" w:rsidR="001368EE" w:rsidRPr="00C54323" w:rsidRDefault="00000000" w:rsidP="006645EA">
      <w:pPr>
        <w:bidi/>
        <w:spacing w:line="360" w:lineRule="auto"/>
        <w:jc w:val="both"/>
        <w:rPr>
          <w:rFonts w:ascii="David" w:eastAsia="Calibri" w:hAnsi="David" w:cs="David"/>
          <w:sz w:val="24"/>
          <w:szCs w:val="24"/>
          <w:rtl/>
        </w:rPr>
      </w:pPr>
      <w:r w:rsidRPr="00C54323">
        <w:rPr>
          <w:rFonts w:ascii="David" w:eastAsia="Calibri" w:hAnsi="David" w:cs="David"/>
          <w:sz w:val="24"/>
          <w:szCs w:val="24"/>
          <w:rtl/>
        </w:rPr>
        <w:t xml:space="preserve">מתוך ניתוח זה ניתן לראות כי אנשים מרבים להתייחס </w:t>
      </w:r>
      <w:r w:rsidRPr="00C54323">
        <w:rPr>
          <w:rFonts w:ascii="David" w:eastAsia="Calibri" w:hAnsi="David" w:cs="David"/>
          <w:b/>
          <w:sz w:val="24"/>
          <w:szCs w:val="24"/>
          <w:rtl/>
        </w:rPr>
        <w:t>למתקנים</w:t>
      </w:r>
      <w:r w:rsidRPr="00C54323">
        <w:rPr>
          <w:rFonts w:ascii="David" w:eastAsia="Calibri" w:hAnsi="David" w:cs="David"/>
          <w:sz w:val="24"/>
          <w:szCs w:val="24"/>
        </w:rPr>
        <w:t xml:space="preserve"> (ride) </w:t>
      </w:r>
      <w:r w:rsidRPr="00C54323">
        <w:rPr>
          <w:rFonts w:ascii="David" w:eastAsia="Calibri" w:hAnsi="David" w:cs="David"/>
          <w:b/>
          <w:sz w:val="24"/>
          <w:szCs w:val="24"/>
          <w:rtl/>
        </w:rPr>
        <w:t>ולתור</w:t>
      </w:r>
      <w:r w:rsidRPr="00C54323">
        <w:rPr>
          <w:rFonts w:ascii="David" w:eastAsia="Calibri" w:hAnsi="David" w:cs="David"/>
          <w:sz w:val="24"/>
          <w:szCs w:val="24"/>
        </w:rPr>
        <w:t xml:space="preserve"> (line, queue</w:t>
      </w:r>
      <w:r w:rsidRPr="00C54323">
        <w:rPr>
          <w:rFonts w:ascii="David" w:eastAsia="Calibri" w:hAnsi="David" w:cs="David"/>
          <w:sz w:val="24"/>
          <w:szCs w:val="24"/>
          <w:rtl/>
        </w:rPr>
        <w:t xml:space="preserve">). באופן מעניין נראה כי לפארק בהונג-קונג יש את ההתייחסות הנמוכה ביותר לתור עצמו (יתכן והמילה זמן מתייחסת לזה בחלק מהפעמים אך סביר שפחות מהמילה </w:t>
      </w:r>
      <w:r w:rsidRPr="00C54323">
        <w:rPr>
          <w:rFonts w:ascii="David" w:eastAsia="Calibri" w:hAnsi="David" w:cs="David"/>
          <w:sz w:val="24"/>
          <w:szCs w:val="24"/>
        </w:rPr>
        <w:t>queue</w:t>
      </w:r>
      <w:r w:rsidRPr="00C54323">
        <w:rPr>
          <w:rFonts w:ascii="David" w:eastAsia="Calibri" w:hAnsi="David" w:cs="David"/>
          <w:sz w:val="24"/>
          <w:szCs w:val="24"/>
          <w:rtl/>
        </w:rPr>
        <w:t xml:space="preserve"> למשל). בנוסף, בפארק שבקליפורניה ישנה התייחסות מרכזית ל</w:t>
      </w:r>
      <w:r w:rsidRPr="00C54323">
        <w:rPr>
          <w:rFonts w:ascii="David" w:eastAsia="Calibri" w:hAnsi="David" w:cs="David"/>
          <w:sz w:val="24"/>
          <w:szCs w:val="24"/>
        </w:rPr>
        <w:t>fast pass</w:t>
      </w:r>
      <w:r w:rsidRPr="00C54323">
        <w:rPr>
          <w:rFonts w:ascii="David" w:eastAsia="Calibri" w:hAnsi="David" w:cs="David"/>
          <w:sz w:val="24"/>
          <w:szCs w:val="24"/>
          <w:rtl/>
        </w:rPr>
        <w:t xml:space="preserve"> והתייחסות נמוכה למילה תור, לעומת הפארק שבפריז. הדבר יכול לתת בסיס לבדיקת ההשפעה של </w:t>
      </w:r>
      <w:r w:rsidRPr="00C54323">
        <w:rPr>
          <w:rFonts w:ascii="David" w:eastAsia="Calibri" w:hAnsi="David" w:cs="David"/>
          <w:sz w:val="24"/>
          <w:szCs w:val="24"/>
        </w:rPr>
        <w:t>fast-pass</w:t>
      </w:r>
      <w:r w:rsidRPr="00C54323">
        <w:rPr>
          <w:rFonts w:ascii="David" w:eastAsia="Calibri" w:hAnsi="David" w:cs="David"/>
          <w:sz w:val="24"/>
          <w:szCs w:val="24"/>
          <w:rtl/>
        </w:rPr>
        <w:t xml:space="preserve"> על התייחסותם של המבקרים לתור.</w:t>
      </w:r>
    </w:p>
    <w:p w14:paraId="3B798BEA"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נסתייג ונאמר שניתוח מסוג זה לוקה בחסר שכן חסר ההקשר של המילים הנאמרות. </w:t>
      </w:r>
    </w:p>
    <w:p w14:paraId="40F96101" w14:textId="77777777"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מתוך כך החלטנו לבצע ניתוח סנטימנט על הביקורות. </w:t>
      </w:r>
    </w:p>
    <w:p w14:paraId="698ACCB3" w14:textId="77777777" w:rsidR="0085435B" w:rsidRDefault="0085435B" w:rsidP="006645EA">
      <w:pPr>
        <w:bidi/>
        <w:spacing w:line="360" w:lineRule="auto"/>
        <w:jc w:val="both"/>
        <w:rPr>
          <w:rFonts w:ascii="David" w:eastAsia="Calibri" w:hAnsi="David" w:cs="David"/>
          <w:b/>
          <w:sz w:val="24"/>
          <w:szCs w:val="24"/>
          <w:rtl/>
        </w:rPr>
      </w:pPr>
    </w:p>
    <w:p w14:paraId="7706C250" w14:textId="52B7A03B" w:rsidR="001368EE" w:rsidRPr="00C54323" w:rsidRDefault="00000000" w:rsidP="006645EA">
      <w:pPr>
        <w:bidi/>
        <w:spacing w:line="360" w:lineRule="auto"/>
        <w:jc w:val="both"/>
        <w:rPr>
          <w:rFonts w:ascii="David" w:eastAsia="Calibri" w:hAnsi="David" w:cs="David"/>
          <w:sz w:val="24"/>
          <w:szCs w:val="24"/>
          <w:u w:val="single"/>
        </w:rPr>
      </w:pPr>
      <w:r w:rsidRPr="00C54323">
        <w:rPr>
          <w:rFonts w:ascii="David" w:eastAsia="Calibri" w:hAnsi="David" w:cs="David"/>
          <w:sz w:val="24"/>
          <w:szCs w:val="24"/>
          <w:u w:val="single"/>
          <w:rtl/>
        </w:rPr>
        <w:t>ניתוח סנטימנט</w:t>
      </w:r>
    </w:p>
    <w:p w14:paraId="6CC8AFF6" w14:textId="1F829F9A" w:rsidR="001368EE" w:rsidRPr="00C54323" w:rsidRDefault="00000000" w:rsidP="009B1CBC">
      <w:pPr>
        <w:bidi/>
        <w:spacing w:line="360" w:lineRule="auto"/>
        <w:jc w:val="both"/>
        <w:rPr>
          <w:rFonts w:ascii="David" w:eastAsia="Calibri" w:hAnsi="David" w:cs="David"/>
          <w:sz w:val="24"/>
          <w:szCs w:val="24"/>
        </w:rPr>
      </w:pPr>
      <w:r w:rsidRPr="00C54323">
        <w:rPr>
          <w:rFonts w:ascii="David" w:eastAsia="Calibri" w:hAnsi="David" w:cs="David"/>
          <w:sz w:val="24"/>
          <w:szCs w:val="24"/>
          <w:rtl/>
        </w:rPr>
        <w:t>ניתוח סנטימנט מאפשר לנו להבין טוב יותר את הטקסט שלפנינו כמו למשל עד כמה ביקורת הייתה שלילית או חיובית. במקרה שלנו הביקורות דורגו באמצעות פונקציה של ניתוח סנטימנט</w:t>
      </w:r>
      <w:r w:rsidR="007C16C0">
        <w:rPr>
          <w:rFonts w:ascii="David" w:eastAsia="Calibri" w:hAnsi="David" w:cs="David" w:hint="cs"/>
          <w:sz w:val="24"/>
          <w:szCs w:val="24"/>
          <w:rtl/>
        </w:rPr>
        <w:t xml:space="preserve"> בטווח [1, 1-], </w:t>
      </w:r>
      <w:r w:rsidRPr="00C54323">
        <w:rPr>
          <w:rFonts w:ascii="David" w:eastAsia="Calibri" w:hAnsi="David" w:cs="David"/>
          <w:sz w:val="24"/>
          <w:szCs w:val="24"/>
          <w:rtl/>
        </w:rPr>
        <w:t xml:space="preserve">כאשר 1- זאת ביקורת שלילית ביותר ו 1+ זו ביקורת חיובית ביותר. על נתונים אלו ביצענו ניתוח סטטיסטי. מתוך ניתוח זה </w:t>
      </w:r>
      <w:r w:rsidRPr="00C54323">
        <w:rPr>
          <w:rFonts w:ascii="David" w:eastAsia="Calibri" w:hAnsi="David" w:cs="David"/>
          <w:sz w:val="24"/>
          <w:szCs w:val="24"/>
          <w:rtl/>
        </w:rPr>
        <w:lastRenderedPageBreak/>
        <w:t xml:space="preserve">ניתן לראות כי הממוצע גבוה מהמצופה (במצב של חלוקה סימטרית הממוצע =0)  כלומר ניתן להבין כי התגובות חיוביות יחסית. </w:t>
      </w:r>
    </w:p>
    <w:p w14:paraId="0518461F" w14:textId="3B436252" w:rsidR="001368EE" w:rsidRPr="00C54323"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בחרנו </w:t>
      </w:r>
      <w:proofErr w:type="spellStart"/>
      <w:r w:rsidRPr="00C54323">
        <w:rPr>
          <w:rFonts w:ascii="David" w:eastAsia="Calibri" w:hAnsi="David" w:cs="David"/>
          <w:sz w:val="24"/>
          <w:szCs w:val="24"/>
          <w:rtl/>
        </w:rPr>
        <w:t>בסקאטר</w:t>
      </w:r>
      <w:proofErr w:type="spellEnd"/>
      <w:r w:rsidRPr="00C54323">
        <w:rPr>
          <w:rFonts w:ascii="David" w:eastAsia="Calibri" w:hAnsi="David" w:cs="David"/>
          <w:sz w:val="24"/>
          <w:szCs w:val="24"/>
          <w:rtl/>
        </w:rPr>
        <w:t xml:space="preserve"> פלוט בכדי להראות בצורה טובה את התפלגות הדירוגים תוך מתן דגש על הממוצע (באדום).</w:t>
      </w:r>
      <w:r w:rsidR="0085435B">
        <w:rPr>
          <w:rFonts w:ascii="David" w:eastAsia="Calibri" w:hAnsi="David" w:cs="David" w:hint="cs"/>
          <w:sz w:val="24"/>
          <w:szCs w:val="24"/>
          <w:rtl/>
        </w:rPr>
        <w:t xml:space="preserve"> </w:t>
      </w:r>
    </w:p>
    <w:p w14:paraId="29BEACC6" w14:textId="51EE2142" w:rsidR="001368EE" w:rsidRPr="00C54323" w:rsidRDefault="00000000" w:rsidP="009B1CBC">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אם נסתכל על הנקודות האדומות </w:t>
      </w:r>
      <w:proofErr w:type="spellStart"/>
      <w:r w:rsidRPr="00C54323">
        <w:rPr>
          <w:rFonts w:ascii="David" w:eastAsia="Calibri" w:hAnsi="David" w:cs="David"/>
          <w:sz w:val="24"/>
          <w:szCs w:val="24"/>
          <w:rtl/>
        </w:rPr>
        <w:t>המיצגות</w:t>
      </w:r>
      <w:proofErr w:type="spellEnd"/>
      <w:r w:rsidRPr="00C54323">
        <w:rPr>
          <w:rFonts w:ascii="David" w:eastAsia="Calibri" w:hAnsi="David" w:cs="David"/>
          <w:sz w:val="24"/>
          <w:szCs w:val="24"/>
          <w:rtl/>
        </w:rPr>
        <w:t xml:space="preserve"> את ממוצעי הנתונים ניתן לפצל את ניתוח הגרף לשלוש הנקודות העליונות (חלק 1) ושתי הנקודות התחתונות (חלק 2). בחלק 1, ניתן להסיק כי ממוצע הסנטימנט נמוך באופן יחסי לממוצע הדירוג. למשל, ממוצע הדירוגים שקיבלו בניתוח סנטימנט 3 הינו 4. בחלק 2 ההפך הוא הנכון, שכן ממוצע הדירוגים שקיבלו ניתוח </w:t>
      </w:r>
      <w:commentRangeStart w:id="146"/>
      <w:commentRangeStart w:id="147"/>
      <w:r w:rsidRPr="00C54323">
        <w:rPr>
          <w:rFonts w:ascii="David" w:eastAsia="Calibri" w:hAnsi="David" w:cs="David"/>
          <w:sz w:val="24"/>
          <w:szCs w:val="24"/>
          <w:rtl/>
        </w:rPr>
        <w:t xml:space="preserve">סנטימנט של 2.5 הינו 1. </w:t>
      </w:r>
      <w:commentRangeEnd w:id="146"/>
      <w:r w:rsidRPr="00B732B9">
        <w:rPr>
          <w:rFonts w:ascii="David" w:eastAsia="Calibri" w:hAnsi="David" w:cs="David"/>
          <w:sz w:val="24"/>
          <w:szCs w:val="24"/>
        </w:rPr>
        <w:commentReference w:id="146"/>
      </w:r>
      <w:commentRangeEnd w:id="147"/>
      <w:r w:rsidRPr="00B732B9">
        <w:rPr>
          <w:rFonts w:ascii="David" w:eastAsia="Calibri" w:hAnsi="David" w:cs="David"/>
          <w:sz w:val="24"/>
          <w:szCs w:val="24"/>
        </w:rPr>
        <w:commentReference w:id="147"/>
      </w:r>
      <w:r w:rsidR="00B732B9" w:rsidRPr="00B732B9">
        <w:rPr>
          <w:rFonts w:ascii="David" w:eastAsia="Calibri" w:hAnsi="David" w:cs="David"/>
          <w:sz w:val="24"/>
          <w:szCs w:val="24"/>
          <w:rtl/>
        </w:rPr>
        <w:t xml:space="preserve"> מכאן נראה כי הדירוג עצמו הוא יותר חד משמעי (סולם סדר), אבל הביקורת המילולית מתונה יותר ושואפת לממוצע</w:t>
      </w:r>
      <w:r w:rsidR="00B732B9" w:rsidRPr="00B732B9">
        <w:rPr>
          <w:rFonts w:ascii="David" w:eastAsia="Calibri" w:hAnsi="David" w:cs="David"/>
          <w:sz w:val="24"/>
          <w:szCs w:val="24"/>
        </w:rPr>
        <w:t>.</w:t>
      </w:r>
      <w:r w:rsidR="00B732B9" w:rsidRPr="00C54323">
        <w:rPr>
          <w:rFonts w:ascii="David" w:eastAsia="Calibri" w:hAnsi="David" w:cs="David"/>
          <w:sz w:val="24"/>
          <w:szCs w:val="24"/>
          <w:rtl/>
        </w:rPr>
        <w:t xml:space="preserve"> </w:t>
      </w:r>
      <w:r w:rsidRPr="00C54323">
        <w:rPr>
          <w:rFonts w:ascii="David" w:eastAsia="Calibri" w:hAnsi="David" w:cs="David"/>
          <w:sz w:val="24"/>
          <w:szCs w:val="24"/>
          <w:rtl/>
        </w:rPr>
        <w:t xml:space="preserve">חשוב לציין שמגבלה עיקרית של גרף זה הינה שהגדרנו בעצמנו את החישוב, דבר שיכול ליצור </w:t>
      </w:r>
      <w:proofErr w:type="spellStart"/>
      <w:r w:rsidRPr="00C54323">
        <w:rPr>
          <w:rFonts w:ascii="David" w:eastAsia="Calibri" w:hAnsi="David" w:cs="David"/>
          <w:sz w:val="24"/>
          <w:szCs w:val="24"/>
          <w:rtl/>
        </w:rPr>
        <w:t>הטייה</w:t>
      </w:r>
      <w:proofErr w:type="spellEnd"/>
      <w:r w:rsidRPr="00C54323">
        <w:rPr>
          <w:rFonts w:ascii="David" w:eastAsia="Calibri" w:hAnsi="David" w:cs="David"/>
          <w:sz w:val="24"/>
          <w:szCs w:val="24"/>
          <w:rtl/>
        </w:rPr>
        <w:t>.</w:t>
      </w:r>
    </w:p>
    <w:p w14:paraId="00D6C372" w14:textId="28519AB7" w:rsidR="001368EE" w:rsidRPr="00C54323" w:rsidRDefault="00000000" w:rsidP="00672C99">
      <w:pPr>
        <w:bidi/>
        <w:spacing w:before="240" w:line="360" w:lineRule="auto"/>
        <w:jc w:val="both"/>
        <w:rPr>
          <w:rFonts w:ascii="David" w:eastAsia="Calibri" w:hAnsi="David" w:cs="David"/>
          <w:b/>
          <w:sz w:val="24"/>
          <w:szCs w:val="24"/>
          <w:u w:val="single"/>
        </w:rPr>
      </w:pPr>
      <w:r w:rsidRPr="00C54323">
        <w:rPr>
          <w:rFonts w:ascii="David" w:eastAsia="Calibri" w:hAnsi="David" w:cs="David"/>
          <w:b/>
          <w:sz w:val="24"/>
          <w:szCs w:val="24"/>
          <w:u w:val="single"/>
          <w:rtl/>
        </w:rPr>
        <w:t>עבודה עתידית</w:t>
      </w:r>
    </w:p>
    <w:p w14:paraId="4A14A0CA" w14:textId="77777777" w:rsidR="001368EE" w:rsidRPr="008347F2" w:rsidRDefault="00000000" w:rsidP="006645EA">
      <w:pPr>
        <w:bidi/>
        <w:spacing w:line="360" w:lineRule="auto"/>
        <w:jc w:val="both"/>
        <w:rPr>
          <w:rFonts w:ascii="David" w:eastAsia="Calibri" w:hAnsi="David" w:cs="David"/>
          <w:sz w:val="24"/>
          <w:szCs w:val="24"/>
        </w:rPr>
      </w:pPr>
      <w:r w:rsidRPr="00C54323">
        <w:rPr>
          <w:rFonts w:ascii="David" w:eastAsia="Calibri" w:hAnsi="David" w:cs="David"/>
          <w:sz w:val="24"/>
          <w:szCs w:val="24"/>
          <w:rtl/>
        </w:rPr>
        <w:t xml:space="preserve">כיוון שדיסני היא חברה המורכבת מרבדים רבים אנו סבורות שיש בסיס לבחון את הצלחתה גם בתחומים </w:t>
      </w:r>
      <w:r w:rsidRPr="008347F2">
        <w:rPr>
          <w:rFonts w:ascii="David" w:eastAsia="Calibri" w:hAnsi="David" w:cs="David"/>
          <w:sz w:val="24"/>
          <w:szCs w:val="24"/>
          <w:rtl/>
        </w:rPr>
        <w:t>נוספים.</w:t>
      </w:r>
    </w:p>
    <w:p w14:paraId="14693DF4" w14:textId="3D21FC88" w:rsidR="001368EE" w:rsidRPr="008347F2" w:rsidRDefault="00000000" w:rsidP="00672C99">
      <w:pPr>
        <w:pStyle w:val="a9"/>
        <w:numPr>
          <w:ilvl w:val="0"/>
          <w:numId w:val="4"/>
        </w:numPr>
        <w:bidi/>
        <w:spacing w:line="360" w:lineRule="auto"/>
        <w:jc w:val="both"/>
        <w:rPr>
          <w:rFonts w:ascii="David" w:eastAsia="Calibri" w:hAnsi="David" w:cs="David"/>
          <w:sz w:val="24"/>
          <w:szCs w:val="24"/>
        </w:rPr>
      </w:pPr>
      <w:r w:rsidRPr="008347F2">
        <w:rPr>
          <w:rFonts w:ascii="David" w:eastAsia="Calibri" w:hAnsi="David" w:cs="David"/>
          <w:bCs/>
          <w:sz w:val="24"/>
          <w:szCs w:val="24"/>
          <w:rtl/>
        </w:rPr>
        <w:t>דמויות</w:t>
      </w:r>
      <w:r w:rsidR="00672C99" w:rsidRPr="008347F2">
        <w:rPr>
          <w:rFonts w:ascii="David" w:eastAsia="Calibri" w:hAnsi="David" w:cs="David" w:hint="cs"/>
          <w:bCs/>
          <w:sz w:val="24"/>
          <w:szCs w:val="24"/>
          <w:rtl/>
        </w:rPr>
        <w:t>:</w:t>
      </w:r>
      <w:r w:rsidRPr="008347F2">
        <w:rPr>
          <w:rFonts w:ascii="David" w:eastAsia="Calibri" w:hAnsi="David" w:cs="David"/>
          <w:b/>
          <w:sz w:val="24"/>
          <w:szCs w:val="24"/>
          <w:rtl/>
        </w:rPr>
        <w:t xml:space="preserve"> </w:t>
      </w:r>
      <w:r w:rsidRPr="008347F2">
        <w:rPr>
          <w:rFonts w:ascii="David" w:eastAsia="Calibri" w:hAnsi="David" w:cs="David"/>
          <w:sz w:val="24"/>
          <w:szCs w:val="24"/>
          <w:rtl/>
        </w:rPr>
        <w:t>לדעתנו הצלחתו של סרט יכולה להיות קשורה במאפיינים הנוגעים לדמות הראשית בו. הנחתנו היא כי תחושות של קרבה והזדהות יכולות לעורר אהדה כלפי הדמות, הנאה מהסרט ומכאן לייעל את הצלחתו. מחקר מעניין על דמויות הסרטים יכול לבחון מאפייני דמות כמו מאפייני אישיות, מצב סוציו-אקונומי, מגדר, מין (חיה/ אדם) וכד'.</w:t>
      </w:r>
      <w:r w:rsidR="0085435B" w:rsidRPr="008347F2">
        <w:rPr>
          <w:rFonts w:ascii="David" w:eastAsia="Calibri" w:hAnsi="David" w:cs="David" w:hint="cs"/>
          <w:sz w:val="24"/>
          <w:szCs w:val="24"/>
          <w:rtl/>
        </w:rPr>
        <w:t xml:space="preserve"> </w:t>
      </w:r>
    </w:p>
    <w:p w14:paraId="247A6D0B" w14:textId="7DC86306" w:rsidR="001368EE" w:rsidRPr="00672C99" w:rsidRDefault="00000000" w:rsidP="00672C99">
      <w:pPr>
        <w:pStyle w:val="a9"/>
        <w:numPr>
          <w:ilvl w:val="0"/>
          <w:numId w:val="4"/>
        </w:numPr>
        <w:bidi/>
        <w:spacing w:line="360" w:lineRule="auto"/>
        <w:jc w:val="both"/>
        <w:rPr>
          <w:rFonts w:ascii="David" w:eastAsia="Calibri" w:hAnsi="David" w:cs="David"/>
          <w:sz w:val="24"/>
          <w:szCs w:val="24"/>
        </w:rPr>
      </w:pPr>
      <w:r w:rsidRPr="00672C99">
        <w:rPr>
          <w:rFonts w:ascii="David" w:eastAsia="Calibri" w:hAnsi="David" w:cs="David"/>
          <w:bCs/>
          <w:sz w:val="24"/>
          <w:szCs w:val="24"/>
          <w:rtl/>
        </w:rPr>
        <w:t>שירים</w:t>
      </w:r>
      <w:r w:rsidR="00672C99" w:rsidRPr="00672C99">
        <w:rPr>
          <w:rFonts w:ascii="David" w:eastAsia="Calibri" w:hAnsi="David" w:cs="David" w:hint="cs"/>
          <w:bCs/>
          <w:sz w:val="24"/>
          <w:szCs w:val="24"/>
          <w:rtl/>
        </w:rPr>
        <w:t>:</w:t>
      </w:r>
      <w:r w:rsidRPr="00672C99">
        <w:rPr>
          <w:rFonts w:ascii="David" w:eastAsia="Calibri" w:hAnsi="David" w:cs="David"/>
          <w:sz w:val="24"/>
          <w:szCs w:val="24"/>
          <w:rtl/>
        </w:rPr>
        <w:t xml:space="preserve"> מוטיב מרכזי בעולמה של דיסני הוא המוסיקה. לדידנו, שיר מוצלח הזוכה לאהדת הקהל ולהשמעה חוזרת בערוצי רדיו, יכול להעיד על הצלחה של סרט מסויים ואף לעורר בצופים רצון לראות אותו פעם נוספת. בניתוח מסוג זה ניתן למשל לאפיין את הרכבי המילים של השירים המוצלחים והסנטימנט המועדף. בנוסף, ניתן לנתח את המנגינות שהצליחו ולאפיין רצפי תווים נעימים ו"מדבקים". </w:t>
      </w:r>
    </w:p>
    <w:p w14:paraId="07B609B4" w14:textId="112E730A" w:rsidR="001368EE" w:rsidRPr="00672C99" w:rsidRDefault="00000000" w:rsidP="00672C99">
      <w:pPr>
        <w:pStyle w:val="a9"/>
        <w:numPr>
          <w:ilvl w:val="0"/>
          <w:numId w:val="4"/>
        </w:numPr>
        <w:bidi/>
        <w:spacing w:line="360" w:lineRule="auto"/>
        <w:jc w:val="both"/>
        <w:rPr>
          <w:rFonts w:ascii="David" w:eastAsia="Calibri" w:hAnsi="David" w:cs="David"/>
          <w:sz w:val="24"/>
          <w:szCs w:val="24"/>
        </w:rPr>
      </w:pPr>
      <w:r w:rsidRPr="00672C99">
        <w:rPr>
          <w:rFonts w:ascii="David" w:eastAsia="Calibri" w:hAnsi="David" w:cs="David"/>
          <w:bCs/>
          <w:sz w:val="24"/>
          <w:szCs w:val="24"/>
          <w:rtl/>
        </w:rPr>
        <w:t>השוואה למתחרים</w:t>
      </w:r>
      <w:r w:rsidR="00672C99" w:rsidRPr="00672C99">
        <w:rPr>
          <w:rFonts w:ascii="David" w:eastAsia="Calibri" w:hAnsi="David" w:cs="David" w:hint="cs"/>
          <w:bCs/>
          <w:sz w:val="24"/>
          <w:szCs w:val="24"/>
          <w:rtl/>
        </w:rPr>
        <w:t>:</w:t>
      </w:r>
      <w:r w:rsidRPr="00672C99">
        <w:rPr>
          <w:rFonts w:ascii="David" w:eastAsia="Calibri" w:hAnsi="David" w:cs="David"/>
          <w:sz w:val="24"/>
          <w:szCs w:val="24"/>
          <w:rtl/>
        </w:rPr>
        <w:t xml:space="preserve"> דיסני אינה החברה היחידה הפועלת בתחומי</w:t>
      </w:r>
      <w:r w:rsidR="008347F2">
        <w:rPr>
          <w:rFonts w:ascii="David" w:eastAsia="Calibri" w:hAnsi="David" w:cs="David" w:hint="cs"/>
          <w:sz w:val="24"/>
          <w:szCs w:val="24"/>
          <w:rtl/>
        </w:rPr>
        <w:t xml:space="preserve"> הקולנוע </w:t>
      </w:r>
      <w:proofErr w:type="spellStart"/>
      <w:r w:rsidR="008347F2">
        <w:rPr>
          <w:rFonts w:ascii="David" w:eastAsia="Calibri" w:hAnsi="David" w:cs="David" w:hint="cs"/>
          <w:sz w:val="24"/>
          <w:szCs w:val="24"/>
          <w:rtl/>
        </w:rPr>
        <w:t>ופארקי</w:t>
      </w:r>
      <w:proofErr w:type="spellEnd"/>
      <w:r w:rsidR="008347F2">
        <w:rPr>
          <w:rFonts w:ascii="David" w:eastAsia="Calibri" w:hAnsi="David" w:cs="David" w:hint="cs"/>
          <w:sz w:val="24"/>
          <w:szCs w:val="24"/>
          <w:rtl/>
        </w:rPr>
        <w:t xml:space="preserve"> השעשועים. מעניין </w:t>
      </w:r>
      <w:r w:rsidRPr="00672C99">
        <w:rPr>
          <w:rFonts w:ascii="David" w:eastAsia="Calibri" w:hAnsi="David" w:cs="David"/>
          <w:sz w:val="24"/>
          <w:szCs w:val="24"/>
          <w:rtl/>
        </w:rPr>
        <w:t xml:space="preserve">לבצע השוואה בין </w:t>
      </w:r>
      <w:r w:rsidR="000D6D55">
        <w:rPr>
          <w:rFonts w:ascii="David" w:eastAsia="Calibri" w:hAnsi="David" w:cs="David" w:hint="cs"/>
          <w:sz w:val="24"/>
          <w:szCs w:val="24"/>
          <w:rtl/>
        </w:rPr>
        <w:t xml:space="preserve">הצלחת </w:t>
      </w:r>
      <w:r w:rsidRPr="00672C99">
        <w:rPr>
          <w:rFonts w:ascii="David" w:eastAsia="Calibri" w:hAnsi="David" w:cs="David"/>
          <w:sz w:val="24"/>
          <w:szCs w:val="24"/>
          <w:rtl/>
        </w:rPr>
        <w:t>דיסני ל</w:t>
      </w:r>
      <w:r w:rsidR="000D6D55">
        <w:rPr>
          <w:rFonts w:ascii="David" w:eastAsia="Calibri" w:hAnsi="David" w:cs="David" w:hint="cs"/>
          <w:sz w:val="24"/>
          <w:szCs w:val="24"/>
          <w:rtl/>
        </w:rPr>
        <w:t xml:space="preserve">הצלחת </w:t>
      </w:r>
      <w:r w:rsidRPr="00672C99">
        <w:rPr>
          <w:rFonts w:ascii="David" w:eastAsia="Calibri" w:hAnsi="David" w:cs="David"/>
          <w:sz w:val="24"/>
          <w:szCs w:val="24"/>
          <w:rtl/>
        </w:rPr>
        <w:t>חברות אחרות</w:t>
      </w:r>
      <w:r w:rsidR="008347F2">
        <w:rPr>
          <w:rFonts w:ascii="David" w:eastAsia="Calibri" w:hAnsi="David" w:cs="David" w:hint="cs"/>
          <w:sz w:val="24"/>
          <w:szCs w:val="24"/>
          <w:rtl/>
        </w:rPr>
        <w:t>, בדגש על חברות הפקה המתחזקות פארקים (לדוגמה יוניברסל).</w:t>
      </w:r>
    </w:p>
    <w:p w14:paraId="6D9EF589" w14:textId="787C64F0" w:rsidR="001368EE" w:rsidRPr="00672C99" w:rsidRDefault="00000000" w:rsidP="00672C99">
      <w:pPr>
        <w:pStyle w:val="a9"/>
        <w:numPr>
          <w:ilvl w:val="0"/>
          <w:numId w:val="4"/>
        </w:numPr>
        <w:bidi/>
        <w:spacing w:line="360" w:lineRule="auto"/>
        <w:jc w:val="both"/>
        <w:rPr>
          <w:rFonts w:ascii="David" w:eastAsia="Calibri" w:hAnsi="David" w:cs="David"/>
          <w:sz w:val="24"/>
          <w:szCs w:val="24"/>
        </w:rPr>
      </w:pPr>
      <w:r w:rsidRPr="00672C99">
        <w:rPr>
          <w:rFonts w:ascii="David" w:eastAsia="Calibri" w:hAnsi="David" w:cs="David"/>
          <w:bCs/>
          <w:sz w:val="24"/>
          <w:szCs w:val="24"/>
          <w:rtl/>
        </w:rPr>
        <w:t>ניתוח כולל של החברה</w:t>
      </w:r>
      <w:r w:rsidR="00672C99" w:rsidRPr="00672C99">
        <w:rPr>
          <w:rFonts w:ascii="David" w:eastAsia="Calibri" w:hAnsi="David" w:cs="David" w:hint="cs"/>
          <w:bCs/>
          <w:sz w:val="24"/>
          <w:szCs w:val="24"/>
          <w:rtl/>
        </w:rPr>
        <w:t>:</w:t>
      </w:r>
      <w:r w:rsidR="00672C99" w:rsidRPr="00672C99">
        <w:rPr>
          <w:rFonts w:ascii="David" w:eastAsia="Calibri" w:hAnsi="David" w:cs="David" w:hint="cs"/>
          <w:b/>
          <w:sz w:val="24"/>
          <w:szCs w:val="24"/>
          <w:rtl/>
        </w:rPr>
        <w:t xml:space="preserve"> </w:t>
      </w:r>
      <w:r w:rsidRPr="00672C99">
        <w:rPr>
          <w:rFonts w:ascii="David" w:eastAsia="Calibri" w:hAnsi="David" w:cs="David"/>
          <w:sz w:val="24"/>
          <w:szCs w:val="24"/>
          <w:rtl/>
        </w:rPr>
        <w:t xml:space="preserve">בעבודתנו ניתחנו את הצלחתה של דיסני בתחומים שונים בנפרד. מעניין לבחון את הצלחתה </w:t>
      </w:r>
      <w:r w:rsidR="009072C2">
        <w:rPr>
          <w:rFonts w:ascii="David" w:eastAsia="Calibri" w:hAnsi="David" w:cs="David" w:hint="cs"/>
          <w:sz w:val="24"/>
          <w:szCs w:val="24"/>
          <w:rtl/>
        </w:rPr>
        <w:t>ב</w:t>
      </w:r>
      <w:r w:rsidRPr="00672C99">
        <w:rPr>
          <w:rFonts w:ascii="David" w:eastAsia="Calibri" w:hAnsi="David" w:cs="David"/>
          <w:sz w:val="24"/>
          <w:szCs w:val="24"/>
          <w:rtl/>
        </w:rPr>
        <w:t xml:space="preserve">מקביל במישורים השונים. </w:t>
      </w:r>
      <w:r w:rsidR="009072C2">
        <w:rPr>
          <w:rFonts w:ascii="David" w:eastAsia="Calibri" w:hAnsi="David" w:cs="David" w:hint="cs"/>
          <w:sz w:val="24"/>
          <w:szCs w:val="24"/>
          <w:rtl/>
        </w:rPr>
        <w:t>ייתכן</w:t>
      </w:r>
      <w:r w:rsidRPr="00672C99">
        <w:rPr>
          <w:rFonts w:ascii="David" w:eastAsia="Calibri" w:hAnsi="David" w:cs="David"/>
          <w:sz w:val="24"/>
          <w:szCs w:val="24"/>
          <w:rtl/>
        </w:rPr>
        <w:t xml:space="preserve"> </w:t>
      </w:r>
      <w:r w:rsidR="009072C2">
        <w:rPr>
          <w:rFonts w:ascii="David" w:eastAsia="Calibri" w:hAnsi="David" w:cs="David" w:hint="cs"/>
          <w:sz w:val="24"/>
          <w:szCs w:val="24"/>
          <w:rtl/>
        </w:rPr>
        <w:t>ש</w:t>
      </w:r>
      <w:r w:rsidRPr="00672C99">
        <w:rPr>
          <w:rFonts w:ascii="David" w:eastAsia="Calibri" w:hAnsi="David" w:cs="David"/>
          <w:sz w:val="24"/>
          <w:szCs w:val="24"/>
          <w:rtl/>
        </w:rPr>
        <w:t>בניתוח זה ניתן לראות תנועות מעניינות בין העולמות (למשל, האם במקביל להקמה של פארק חדש בפריז ניתן לראות שינוי בהכנסותיה של דיסני מסרטים בפריז)</w:t>
      </w:r>
    </w:p>
    <w:p w14:paraId="063E7CFD" w14:textId="348E4686" w:rsidR="001368EE" w:rsidRPr="00C54323" w:rsidRDefault="00000000" w:rsidP="001E0E19">
      <w:pPr>
        <w:bidi/>
        <w:spacing w:before="240" w:line="360" w:lineRule="auto"/>
        <w:jc w:val="both"/>
        <w:rPr>
          <w:rFonts w:ascii="David" w:eastAsia="Calibri" w:hAnsi="David" w:cs="David"/>
          <w:sz w:val="24"/>
          <w:szCs w:val="24"/>
          <w:u w:val="single"/>
        </w:rPr>
      </w:pPr>
      <w:r w:rsidRPr="00C54323">
        <w:rPr>
          <w:rFonts w:ascii="David" w:eastAsia="Calibri" w:hAnsi="David" w:cs="David"/>
          <w:sz w:val="24"/>
          <w:szCs w:val="24"/>
          <w:u w:val="single"/>
          <w:rtl/>
        </w:rPr>
        <w:t>סיכום</w:t>
      </w:r>
    </w:p>
    <w:p w14:paraId="6F209038" w14:textId="79624DF1" w:rsidR="00E26168" w:rsidRDefault="00E26168" w:rsidP="00E26168">
      <w:pPr>
        <w:bidi/>
        <w:spacing w:line="360" w:lineRule="auto"/>
        <w:jc w:val="both"/>
        <w:rPr>
          <w:rFonts w:ascii="David" w:eastAsia="Calibri" w:hAnsi="David" w:cs="David"/>
          <w:sz w:val="24"/>
          <w:szCs w:val="24"/>
          <w:rtl/>
        </w:rPr>
      </w:pPr>
      <w:r>
        <w:rPr>
          <w:rFonts w:ascii="David" w:eastAsia="Calibri" w:hAnsi="David" w:cs="David" w:hint="cs"/>
          <w:sz w:val="24"/>
          <w:szCs w:val="24"/>
          <w:rtl/>
        </w:rPr>
        <w:t>בשל נוכחותה המרכזית של דיסני בתעשיית הבידור ובלבבותיהם של הצופים, ראינו חשיבות בחקירת רבדי הצלחתה השונים.</w:t>
      </w:r>
      <w:r w:rsidR="00000000" w:rsidRPr="00C54323">
        <w:rPr>
          <w:rFonts w:ascii="David" w:eastAsia="Calibri" w:hAnsi="David" w:cs="David"/>
          <w:sz w:val="24"/>
          <w:szCs w:val="24"/>
          <w:rtl/>
        </w:rPr>
        <w:t xml:space="preserve"> במהלך המחקר מצאנו מתאמים מעניינים הנוגעים בין היתר להשפעתם של תקציב ותזמון על הכנסות</w:t>
      </w:r>
      <w:r w:rsidR="000071BA">
        <w:rPr>
          <w:rFonts w:ascii="David" w:eastAsia="Calibri" w:hAnsi="David" w:cs="David" w:hint="cs"/>
          <w:sz w:val="24"/>
          <w:szCs w:val="24"/>
          <w:rtl/>
        </w:rPr>
        <w:t xml:space="preserve"> ה</w:t>
      </w:r>
      <w:r w:rsidR="00000000" w:rsidRPr="00C54323">
        <w:rPr>
          <w:rFonts w:ascii="David" w:eastAsia="Calibri" w:hAnsi="David" w:cs="David"/>
          <w:sz w:val="24"/>
          <w:szCs w:val="24"/>
          <w:rtl/>
        </w:rPr>
        <w:t>סרט</w:t>
      </w:r>
      <w:r>
        <w:rPr>
          <w:rFonts w:ascii="David" w:eastAsia="Calibri" w:hAnsi="David" w:cs="David" w:hint="cs"/>
          <w:sz w:val="24"/>
          <w:szCs w:val="24"/>
          <w:rtl/>
        </w:rPr>
        <w:t>,</w:t>
      </w:r>
      <w:r w:rsidR="00000000" w:rsidRPr="00C54323">
        <w:rPr>
          <w:rFonts w:ascii="David" w:eastAsia="Calibri" w:hAnsi="David" w:cs="David"/>
          <w:sz w:val="24"/>
          <w:szCs w:val="24"/>
          <w:rtl/>
        </w:rPr>
        <w:t xml:space="preserve"> ולקשר בין הרכב המפיקים לדירוגו של הסרט. בנוסף, ניסינו להסביר שינויים בכמות הסרטים שיצאו בשנה מסוימת ביחס לאירועים ה</w:t>
      </w:r>
      <w:r w:rsidR="009072C2">
        <w:rPr>
          <w:rFonts w:ascii="David" w:eastAsia="Calibri" w:hAnsi="David" w:cs="David" w:hint="cs"/>
          <w:sz w:val="24"/>
          <w:szCs w:val="24"/>
          <w:rtl/>
        </w:rPr>
        <w:t>י</w:t>
      </w:r>
      <w:r w:rsidR="00000000" w:rsidRPr="00C54323">
        <w:rPr>
          <w:rFonts w:ascii="David" w:eastAsia="Calibri" w:hAnsi="David" w:cs="David"/>
          <w:sz w:val="24"/>
          <w:szCs w:val="24"/>
          <w:rtl/>
        </w:rPr>
        <w:t>סטוריים</w:t>
      </w:r>
      <w:r w:rsidR="000071BA">
        <w:rPr>
          <w:rFonts w:ascii="David" w:eastAsia="Calibri" w:hAnsi="David" w:cs="David" w:hint="cs"/>
          <w:sz w:val="24"/>
          <w:szCs w:val="24"/>
          <w:rtl/>
        </w:rPr>
        <w:t xml:space="preserve"> ופנימיים</w:t>
      </w:r>
      <w:r w:rsidR="009072C2">
        <w:rPr>
          <w:rFonts w:ascii="David" w:eastAsia="Calibri" w:hAnsi="David" w:cs="David" w:hint="cs"/>
          <w:sz w:val="24"/>
          <w:szCs w:val="24"/>
          <w:rtl/>
        </w:rPr>
        <w:t xml:space="preserve">, ואפיינו </w:t>
      </w:r>
      <w:r w:rsidR="00000000" w:rsidRPr="00C54323">
        <w:rPr>
          <w:rFonts w:ascii="David" w:eastAsia="Calibri" w:hAnsi="David" w:cs="David"/>
          <w:sz w:val="24"/>
          <w:szCs w:val="24"/>
          <w:rtl/>
        </w:rPr>
        <w:t>את הצלחת הפארקים</w:t>
      </w:r>
      <w:r w:rsidR="009072C2">
        <w:rPr>
          <w:rFonts w:ascii="David" w:eastAsia="Calibri" w:hAnsi="David" w:cs="David" w:hint="cs"/>
          <w:sz w:val="24"/>
          <w:szCs w:val="24"/>
          <w:rtl/>
        </w:rPr>
        <w:t xml:space="preserve"> באמצעות </w:t>
      </w:r>
      <w:r w:rsidR="00000000" w:rsidRPr="00C54323">
        <w:rPr>
          <w:rFonts w:ascii="David" w:eastAsia="Calibri" w:hAnsi="David" w:cs="David"/>
          <w:sz w:val="24"/>
          <w:szCs w:val="24"/>
          <w:rtl/>
        </w:rPr>
        <w:t xml:space="preserve">ניתוח טקסטואלי. </w:t>
      </w:r>
      <w:r>
        <w:rPr>
          <w:rFonts w:ascii="David" w:eastAsia="Calibri" w:hAnsi="David" w:cs="David" w:hint="cs"/>
          <w:sz w:val="24"/>
          <w:szCs w:val="24"/>
          <w:rtl/>
        </w:rPr>
        <w:t xml:space="preserve">מתוך אלו </w:t>
      </w:r>
      <w:r w:rsidR="000071BA">
        <w:rPr>
          <w:rFonts w:ascii="David" w:eastAsia="Calibri" w:hAnsi="David" w:cs="David" w:hint="cs"/>
          <w:sz w:val="24"/>
          <w:szCs w:val="24"/>
          <w:rtl/>
        </w:rPr>
        <w:t xml:space="preserve">אנו מסיקות </w:t>
      </w:r>
      <w:r>
        <w:rPr>
          <w:rFonts w:ascii="David" w:eastAsia="Calibri" w:hAnsi="David" w:cs="David" w:hint="cs"/>
          <w:sz w:val="24"/>
          <w:szCs w:val="24"/>
          <w:rtl/>
        </w:rPr>
        <w:t xml:space="preserve">כי אצל חברת דיסני </w:t>
      </w:r>
      <w:r w:rsidRPr="00695A05">
        <w:rPr>
          <w:rFonts w:ascii="David" w:eastAsia="Calibri" w:hAnsi="David" w:cs="David"/>
          <w:sz w:val="24"/>
          <w:szCs w:val="24"/>
          <w:rtl/>
        </w:rPr>
        <w:t>הקסם המתמשך של העבר מתלכד עם האסטרטגיה</w:t>
      </w:r>
      <w:r>
        <w:rPr>
          <w:rFonts w:ascii="David" w:eastAsia="Calibri" w:hAnsi="David" w:cs="David" w:hint="cs"/>
          <w:sz w:val="24"/>
          <w:szCs w:val="24"/>
          <w:rtl/>
        </w:rPr>
        <w:t xml:space="preserve"> החדשנית </w:t>
      </w:r>
      <w:r w:rsidRPr="00695A05">
        <w:rPr>
          <w:rFonts w:ascii="David" w:eastAsia="Calibri" w:hAnsi="David" w:cs="David"/>
          <w:sz w:val="24"/>
          <w:szCs w:val="24"/>
          <w:rtl/>
        </w:rPr>
        <w:t>של ההווה</w:t>
      </w:r>
      <w:r>
        <w:rPr>
          <w:rFonts w:ascii="David" w:eastAsia="Calibri" w:hAnsi="David" w:cs="David" w:hint="cs"/>
          <w:sz w:val="24"/>
          <w:szCs w:val="24"/>
          <w:rtl/>
        </w:rPr>
        <w:t xml:space="preserve">, </w:t>
      </w:r>
      <w:r w:rsidRPr="00695A05">
        <w:rPr>
          <w:rFonts w:ascii="David" w:eastAsia="Calibri" w:hAnsi="David" w:cs="David"/>
          <w:sz w:val="24"/>
          <w:szCs w:val="24"/>
          <w:rtl/>
        </w:rPr>
        <w:t xml:space="preserve">כדי לעצב את המסלול הכפול של דיסני לשבחי ביקורת </w:t>
      </w:r>
      <w:r w:rsidR="000071BA">
        <w:rPr>
          <w:rFonts w:ascii="David" w:eastAsia="Calibri" w:hAnsi="David" w:cs="David" w:hint="cs"/>
          <w:sz w:val="24"/>
          <w:szCs w:val="24"/>
          <w:rtl/>
        </w:rPr>
        <w:t xml:space="preserve">יחד עם </w:t>
      </w:r>
      <w:r w:rsidRPr="00695A05">
        <w:rPr>
          <w:rFonts w:ascii="David" w:eastAsia="Calibri" w:hAnsi="David" w:cs="David"/>
          <w:sz w:val="24"/>
          <w:szCs w:val="24"/>
          <w:rtl/>
        </w:rPr>
        <w:t>הצלחה מסחרית</w:t>
      </w:r>
      <w:r w:rsidRPr="00695A05">
        <w:rPr>
          <w:rFonts w:ascii="David" w:eastAsia="Calibri" w:hAnsi="David" w:cs="David"/>
          <w:sz w:val="24"/>
          <w:szCs w:val="24"/>
        </w:rPr>
        <w:t>.</w:t>
      </w:r>
      <w:r>
        <w:rPr>
          <w:rFonts w:ascii="David" w:eastAsia="Calibri" w:hAnsi="David" w:cs="David" w:hint="cs"/>
          <w:sz w:val="24"/>
          <w:szCs w:val="24"/>
          <w:rtl/>
        </w:rPr>
        <w:t xml:space="preserve"> </w:t>
      </w:r>
    </w:p>
    <w:p w14:paraId="27CCF495" w14:textId="77777777" w:rsidR="00E26168" w:rsidRDefault="00E26168" w:rsidP="00E26168">
      <w:pPr>
        <w:bidi/>
        <w:spacing w:line="360" w:lineRule="auto"/>
        <w:jc w:val="both"/>
        <w:rPr>
          <w:rFonts w:ascii="David" w:eastAsia="Calibri" w:hAnsi="David" w:cs="David"/>
          <w:sz w:val="24"/>
          <w:szCs w:val="24"/>
          <w:rtl/>
        </w:rPr>
      </w:pPr>
    </w:p>
    <w:p w14:paraId="0AD59EBF" w14:textId="4E2A4AE1" w:rsidR="001368EE" w:rsidRPr="001E0E19" w:rsidRDefault="001368EE" w:rsidP="00E26168">
      <w:pPr>
        <w:bidi/>
        <w:spacing w:line="360" w:lineRule="auto"/>
        <w:jc w:val="both"/>
        <w:rPr>
          <w:rFonts w:ascii="David" w:eastAsia="Calibri" w:hAnsi="David" w:cs="David"/>
          <w:sz w:val="24"/>
          <w:szCs w:val="24"/>
          <w:rtl/>
        </w:rPr>
      </w:pPr>
    </w:p>
    <w:sectPr w:rsidR="001368EE" w:rsidRPr="001E0E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 Strauss" w:date="2023-08-19T22:08:00Z" w:initials="">
    <w:p w14:paraId="18A6006F" w14:textId="77777777" w:rsidR="00DF041D" w:rsidRPr="00321CFF" w:rsidRDefault="00DF041D" w:rsidP="00DF041D">
      <w:pPr>
        <w:widowControl w:val="0"/>
        <w:pBdr>
          <w:top w:val="nil"/>
          <w:left w:val="nil"/>
          <w:bottom w:val="nil"/>
          <w:right w:val="nil"/>
          <w:between w:val="nil"/>
        </w:pBdr>
        <w:spacing w:line="240" w:lineRule="auto"/>
        <w:rPr>
          <w:color w:val="000000"/>
          <w:lang w:val="en-US"/>
        </w:rPr>
      </w:pPr>
      <w:r>
        <w:rPr>
          <w:color w:val="000000"/>
          <w:rtl/>
        </w:rPr>
        <w:t>מקור</w:t>
      </w:r>
      <w:r>
        <w:rPr>
          <w:color w:val="000000"/>
        </w:rPr>
        <w:t>: https://www.wallstreetmojo.com/rate-of-inflation-formula/</w:t>
      </w:r>
    </w:p>
  </w:comment>
  <w:comment w:id="5" w:author="Lia Strauss" w:date="2023-08-20T12:42:00Z" w:initials="">
    <w:p w14:paraId="1D305EE7" w14:textId="77777777" w:rsidR="001368EE" w:rsidRPr="002518A0" w:rsidRDefault="00000000">
      <w:pPr>
        <w:widowControl w:val="0"/>
        <w:pBdr>
          <w:top w:val="nil"/>
          <w:left w:val="nil"/>
          <w:bottom w:val="nil"/>
          <w:right w:val="nil"/>
          <w:between w:val="nil"/>
        </w:pBdr>
        <w:spacing w:line="240" w:lineRule="auto"/>
        <w:rPr>
          <w:color w:val="000000"/>
          <w:lang w:val="en-US"/>
        </w:rPr>
      </w:pPr>
      <w:r>
        <w:rPr>
          <w:color w:val="000000"/>
        </w:rPr>
        <w:t>https://en.wikipedia.org/wiki/Walt_Disney_Pictures#Highest-grossing_films Highest Grossing FIlms Worldwide</w:t>
      </w:r>
    </w:p>
  </w:comment>
  <w:comment w:id="92" w:author="Lia Strauss" w:date="2023-08-21T13:14:00Z" w:initials="">
    <w:p w14:paraId="63B5901E" w14:textId="77777777" w:rsidR="001368EE" w:rsidRDefault="00000000">
      <w:pPr>
        <w:widowControl w:val="0"/>
        <w:pBdr>
          <w:top w:val="nil"/>
          <w:left w:val="nil"/>
          <w:bottom w:val="nil"/>
          <w:right w:val="nil"/>
          <w:between w:val="nil"/>
        </w:pBdr>
        <w:spacing w:line="240" w:lineRule="auto"/>
        <w:rPr>
          <w:color w:val="000000"/>
        </w:rPr>
      </w:pPr>
      <w:r>
        <w:rPr>
          <w:color w:val="000000"/>
          <w:rtl/>
        </w:rPr>
        <w:t>מה המסקנה שעולה מכאן</w:t>
      </w:r>
      <w:r>
        <w:rPr>
          <w:color w:val="000000"/>
        </w:rPr>
        <w:t>?</w:t>
      </w:r>
    </w:p>
  </w:comment>
  <w:comment w:id="94" w:author="Maya Strauss" w:date="2023-08-28T07:52:00Z" w:initials="">
    <w:p w14:paraId="4766C4B0" w14:textId="77777777" w:rsidR="001368EE" w:rsidRPr="00EF758B" w:rsidRDefault="00000000">
      <w:pPr>
        <w:widowControl w:val="0"/>
        <w:pBdr>
          <w:top w:val="nil"/>
          <w:left w:val="nil"/>
          <w:bottom w:val="nil"/>
          <w:right w:val="nil"/>
          <w:between w:val="nil"/>
        </w:pBdr>
        <w:spacing w:line="240" w:lineRule="auto"/>
        <w:rPr>
          <w:color w:val="000000"/>
          <w:lang w:val="en-US"/>
        </w:rPr>
      </w:pPr>
      <w:r>
        <w:rPr>
          <w:color w:val="000000"/>
          <w:rtl/>
        </w:rPr>
        <w:t>אם יהיה לנו מקום אולי שווה להתייחס לתהליך ניקוי הדאטה הארוך שעשית ליוש</w:t>
      </w:r>
      <w:r>
        <w:rPr>
          <w:color w:val="000000"/>
        </w:rPr>
        <w:t>?</w:t>
      </w:r>
    </w:p>
  </w:comment>
  <w:comment w:id="95" w:author="Lia Strauss" w:date="2023-08-28T13:44:00Z" w:initials="">
    <w:p w14:paraId="4C945C18" w14:textId="77777777" w:rsidR="001368EE" w:rsidRPr="00485CFB" w:rsidRDefault="00000000">
      <w:pPr>
        <w:widowControl w:val="0"/>
        <w:pBdr>
          <w:top w:val="nil"/>
          <w:left w:val="nil"/>
          <w:bottom w:val="nil"/>
          <w:right w:val="nil"/>
          <w:between w:val="nil"/>
        </w:pBdr>
        <w:spacing w:line="240" w:lineRule="auto"/>
        <w:rPr>
          <w:color w:val="000000"/>
          <w:lang w:val="en-US"/>
        </w:rPr>
      </w:pPr>
      <w:r>
        <w:rPr>
          <w:color w:val="000000"/>
          <w:rtl/>
        </w:rPr>
        <w:t>אולי נוסיף את זה לתיאור הפתרון</w:t>
      </w:r>
      <w:r>
        <w:rPr>
          <w:color w:val="000000"/>
        </w:rPr>
        <w:t>?</w:t>
      </w:r>
    </w:p>
  </w:comment>
  <w:comment w:id="97" w:author="Maya Strauss" w:date="2023-08-28T08:04:00Z" w:initials="">
    <w:p w14:paraId="729DDB7C" w14:textId="77777777" w:rsidR="001368EE" w:rsidRDefault="00000000">
      <w:pPr>
        <w:widowControl w:val="0"/>
        <w:pBdr>
          <w:top w:val="nil"/>
          <w:left w:val="nil"/>
          <w:bottom w:val="nil"/>
          <w:right w:val="nil"/>
          <w:between w:val="nil"/>
        </w:pBdr>
        <w:spacing w:line="240" w:lineRule="auto"/>
        <w:rPr>
          <w:color w:val="000000"/>
        </w:rPr>
      </w:pPr>
      <w:r>
        <w:rPr>
          <w:color w:val="000000"/>
          <w:rtl/>
        </w:rPr>
        <w:t>נדירר</w:t>
      </w:r>
    </w:p>
  </w:comment>
  <w:comment w:id="140" w:author="Lia Strauss" w:date="2023-08-27T16:27:00Z" w:initials="">
    <w:p w14:paraId="05C953F4" w14:textId="77777777" w:rsidR="001368EE" w:rsidRPr="007C16C0" w:rsidRDefault="00000000">
      <w:pPr>
        <w:widowControl w:val="0"/>
        <w:pBdr>
          <w:top w:val="nil"/>
          <w:left w:val="nil"/>
          <w:bottom w:val="nil"/>
          <w:right w:val="nil"/>
          <w:between w:val="nil"/>
        </w:pBdr>
        <w:spacing w:line="240" w:lineRule="auto"/>
        <w:rPr>
          <w:color w:val="000000"/>
          <w:lang w:val="en-US"/>
        </w:rPr>
      </w:pPr>
      <w:r>
        <w:rPr>
          <w:color w:val="000000"/>
          <w:rtl/>
        </w:rPr>
        <w:t>אם אין סיבה אז אולי אפשר להוריד</w:t>
      </w:r>
      <w:r>
        <w:rPr>
          <w:color w:val="000000"/>
        </w:rPr>
        <w:t>?</w:t>
      </w:r>
    </w:p>
  </w:comment>
  <w:comment w:id="141" w:author="Lia Strauss" w:date="2023-08-27T16:27:00Z" w:initials="">
    <w:p w14:paraId="17A67635" w14:textId="77777777" w:rsidR="001368EE" w:rsidRDefault="00000000">
      <w:pPr>
        <w:widowControl w:val="0"/>
        <w:pBdr>
          <w:top w:val="nil"/>
          <w:left w:val="nil"/>
          <w:bottom w:val="nil"/>
          <w:right w:val="nil"/>
          <w:between w:val="nil"/>
        </w:pBdr>
        <w:spacing w:line="240" w:lineRule="auto"/>
        <w:rPr>
          <w:color w:val="000000"/>
        </w:rPr>
      </w:pPr>
      <w:r>
        <w:rPr>
          <w:color w:val="000000"/>
          <w:rtl/>
        </w:rPr>
        <w:t>זה כי הדאטאסט עד ינואר</w:t>
      </w:r>
      <w:r>
        <w:rPr>
          <w:color w:val="000000"/>
        </w:rPr>
        <w:t xml:space="preserve"> 2021!</w:t>
      </w:r>
    </w:p>
  </w:comment>
  <w:comment w:id="142" w:author="Maya Strauss" w:date="2023-08-28T11:28:00Z" w:initials="">
    <w:p w14:paraId="68119C6E" w14:textId="77777777" w:rsidR="001368EE" w:rsidRDefault="00000000">
      <w:pPr>
        <w:widowControl w:val="0"/>
        <w:pBdr>
          <w:top w:val="nil"/>
          <w:left w:val="nil"/>
          <w:bottom w:val="nil"/>
          <w:right w:val="nil"/>
          <w:between w:val="nil"/>
        </w:pBdr>
        <w:spacing w:line="240" w:lineRule="auto"/>
        <w:rPr>
          <w:color w:val="000000"/>
        </w:rPr>
      </w:pPr>
      <w:r>
        <w:rPr>
          <w:color w:val="000000"/>
          <w:rtl/>
        </w:rPr>
        <w:t>יחד עם אלו חשוב לנו לציין שיש לענן מילים מגבלות שכן כפי שניתן לראות בגרף הוא הבחין בין</w:t>
      </w:r>
      <w:r>
        <w:rPr>
          <w:color w:val="000000"/>
        </w:rPr>
        <w:t xml:space="preserve"> fast passes </w:t>
      </w:r>
      <w:r>
        <w:rPr>
          <w:color w:val="000000"/>
          <w:rtl/>
        </w:rPr>
        <w:t>ל</w:t>
      </w:r>
      <w:r>
        <w:rPr>
          <w:color w:val="000000"/>
        </w:rPr>
        <w:t xml:space="preserve">- fast pass. </w:t>
      </w:r>
      <w:r>
        <w:rPr>
          <w:color w:val="000000"/>
          <w:rtl/>
        </w:rPr>
        <w:t>חשבנו לפתור מגבלה זו באמצעות חזרה לשורשי המילים אך הדבר היה מציג את השורשים ולא את המילים עצמן.. מה אתן אומרות קצת מתלבטת אם לא להעביר ל שורשים פשוט</w:t>
      </w:r>
    </w:p>
  </w:comment>
  <w:comment w:id="143" w:author="Lia Strauss" w:date="2023-08-28T13:45:00Z" w:initials="">
    <w:p w14:paraId="06AB0540" w14:textId="77777777" w:rsidR="001368EE" w:rsidRDefault="00000000">
      <w:pPr>
        <w:widowControl w:val="0"/>
        <w:pBdr>
          <w:top w:val="nil"/>
          <w:left w:val="nil"/>
          <w:bottom w:val="nil"/>
          <w:right w:val="nil"/>
          <w:between w:val="nil"/>
        </w:pBdr>
        <w:spacing w:line="240" w:lineRule="auto"/>
        <w:rPr>
          <w:color w:val="000000"/>
        </w:rPr>
      </w:pPr>
      <w:r>
        <w:rPr>
          <w:color w:val="000000"/>
          <w:rtl/>
        </w:rPr>
        <w:t>לדעתי מאוד מקובל להציג שורשים כי זה יותר משקף את הדאטא</w:t>
      </w:r>
    </w:p>
  </w:comment>
  <w:comment w:id="144" w:author="Lia Strauss" w:date="2023-08-28T06:08:00Z" w:initials="">
    <w:p w14:paraId="69F52131" w14:textId="77777777" w:rsidR="001368EE" w:rsidRDefault="00000000">
      <w:pPr>
        <w:widowControl w:val="0"/>
        <w:pBdr>
          <w:top w:val="nil"/>
          <w:left w:val="nil"/>
          <w:bottom w:val="nil"/>
          <w:right w:val="nil"/>
          <w:between w:val="nil"/>
        </w:pBdr>
        <w:spacing w:line="240" w:lineRule="auto"/>
        <w:rPr>
          <w:color w:val="000000"/>
        </w:rPr>
      </w:pPr>
      <w:r>
        <w:rPr>
          <w:color w:val="000000"/>
          <w:rtl/>
        </w:rPr>
        <w:t>הייתי כותבת בכמה משפטים מה הפרמטרים שחשובים למבקרים, האם יש מילים שהשתמשו בהם יותר בקשר לפארקים מסוימים? למשל - אצל כולם יש הרבה דיבור על המתקנים, בקליפורניה נראה שמדברים הרבה על ה</w:t>
      </w:r>
      <w:r>
        <w:rPr>
          <w:color w:val="000000"/>
        </w:rPr>
        <w:t xml:space="preserve">fast pass </w:t>
      </w:r>
      <w:r>
        <w:rPr>
          <w:color w:val="000000"/>
          <w:rtl/>
        </w:rPr>
        <w:t>אבל בפריז גם מדברים על התור</w:t>
      </w:r>
    </w:p>
  </w:comment>
  <w:comment w:id="145" w:author="Maya Strauss" w:date="2023-08-28T12:23:00Z" w:initials="">
    <w:p w14:paraId="7C0756CC" w14:textId="77777777" w:rsidR="001368EE" w:rsidRDefault="00000000">
      <w:pPr>
        <w:widowControl w:val="0"/>
        <w:pBdr>
          <w:top w:val="nil"/>
          <w:left w:val="nil"/>
          <w:bottom w:val="nil"/>
          <w:right w:val="nil"/>
          <w:between w:val="nil"/>
        </w:pBdr>
        <w:spacing w:line="240" w:lineRule="auto"/>
        <w:rPr>
          <w:color w:val="000000"/>
        </w:rPr>
      </w:pPr>
      <w:r>
        <w:rPr>
          <w:color w:val="000000"/>
          <w:rtl/>
        </w:rPr>
        <w:t>צודקת בהחלט! תגידו מה דעתכן</w:t>
      </w:r>
      <w:r>
        <w:rPr>
          <w:color w:val="000000"/>
        </w:rPr>
        <w:t>-</w:t>
      </w:r>
    </w:p>
  </w:comment>
  <w:comment w:id="146" w:author="Maya Strauss" w:date="2023-08-28T12:31:00Z" w:initials="">
    <w:p w14:paraId="4099D5EE" w14:textId="77777777" w:rsidR="001368EE" w:rsidRDefault="00000000">
      <w:pPr>
        <w:widowControl w:val="0"/>
        <w:pBdr>
          <w:top w:val="nil"/>
          <w:left w:val="nil"/>
          <w:bottom w:val="nil"/>
          <w:right w:val="nil"/>
          <w:between w:val="nil"/>
        </w:pBdr>
        <w:spacing w:line="240" w:lineRule="auto"/>
        <w:rPr>
          <w:color w:val="000000"/>
        </w:rPr>
      </w:pPr>
      <w:r>
        <w:rPr>
          <w:color w:val="000000"/>
          <w:rtl/>
        </w:rPr>
        <w:t>מתלבטת האם להוסיף איזו שורה תחתונה על הגרף הזה.. כי אין פה מובהקות</w:t>
      </w:r>
    </w:p>
  </w:comment>
  <w:comment w:id="147" w:author="Lia Strauss" w:date="2023-08-28T13:50:00Z" w:initials="">
    <w:p w14:paraId="68B0F52F" w14:textId="77777777" w:rsidR="001368EE" w:rsidRDefault="00000000">
      <w:pPr>
        <w:widowControl w:val="0"/>
        <w:pBdr>
          <w:top w:val="nil"/>
          <w:left w:val="nil"/>
          <w:bottom w:val="nil"/>
          <w:right w:val="nil"/>
          <w:between w:val="nil"/>
        </w:pBdr>
        <w:spacing w:line="240" w:lineRule="auto"/>
        <w:rPr>
          <w:color w:val="000000"/>
        </w:rPr>
      </w:pPr>
      <w:r>
        <w:rPr>
          <w:color w:val="000000"/>
          <w:rtl/>
        </w:rPr>
        <w:t>אולי משהו בסגנון: אמנם הדירוג עצמו הוא נמוך או גבוה בצורה חד משמעית, אבל הביקורת המילולית שואפת יותר לממוצע</w:t>
      </w:r>
      <w:r>
        <w:rPr>
          <w:color w:val="000000"/>
        </w:rPr>
        <w:t>.</w:t>
      </w:r>
    </w:p>
    <w:p w14:paraId="67BAF13A" w14:textId="77777777" w:rsidR="001368EE" w:rsidRDefault="00000000">
      <w:pPr>
        <w:widowControl w:val="0"/>
        <w:pBdr>
          <w:top w:val="nil"/>
          <w:left w:val="nil"/>
          <w:bottom w:val="nil"/>
          <w:right w:val="nil"/>
          <w:between w:val="nil"/>
        </w:pBdr>
        <w:spacing w:line="240" w:lineRule="auto"/>
        <w:rPr>
          <w:color w:val="000000"/>
        </w:rPr>
      </w:pPr>
      <w:r>
        <w:rPr>
          <w:color w:val="000000"/>
          <w:rtl/>
        </w:rPr>
        <w:t>אפשר לדבר על זה יותר כשניפגש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A6006F" w15:done="0"/>
  <w15:commentEx w15:paraId="1D305EE7" w15:done="0"/>
  <w15:commentEx w15:paraId="63B5901E" w15:done="0"/>
  <w15:commentEx w15:paraId="4766C4B0" w15:done="0"/>
  <w15:commentEx w15:paraId="4C945C18" w15:done="0"/>
  <w15:commentEx w15:paraId="729DDB7C" w15:done="0"/>
  <w15:commentEx w15:paraId="05C953F4" w15:done="0"/>
  <w15:commentEx w15:paraId="17A67635" w15:done="0"/>
  <w15:commentEx w15:paraId="68119C6E" w15:done="0"/>
  <w15:commentEx w15:paraId="06AB0540" w15:done="0"/>
  <w15:commentEx w15:paraId="69F52131" w15:done="0"/>
  <w15:commentEx w15:paraId="7C0756CC" w15:done="0"/>
  <w15:commentEx w15:paraId="4099D5EE" w15:done="0"/>
  <w15:commentEx w15:paraId="67BAF1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A6006F" w16cid:durableId="2898AB7C"/>
  <w16cid:commentId w16cid:paraId="1D305EE7" w16cid:durableId="2898AB80"/>
  <w16cid:commentId w16cid:paraId="63B5901E" w16cid:durableId="2898AB81"/>
  <w16cid:commentId w16cid:paraId="4766C4B0" w16cid:durableId="2898AB82"/>
  <w16cid:commentId w16cid:paraId="4C945C18" w16cid:durableId="2898AB83"/>
  <w16cid:commentId w16cid:paraId="729DDB7C" w16cid:durableId="2898AB84"/>
  <w16cid:commentId w16cid:paraId="05C953F4" w16cid:durableId="2898AB87"/>
  <w16cid:commentId w16cid:paraId="17A67635" w16cid:durableId="2898AB88"/>
  <w16cid:commentId w16cid:paraId="68119C6E" w16cid:durableId="2898AB89"/>
  <w16cid:commentId w16cid:paraId="06AB0540" w16cid:durableId="2898AB8A"/>
  <w16cid:commentId w16cid:paraId="69F52131" w16cid:durableId="2898AB8B"/>
  <w16cid:commentId w16cid:paraId="7C0756CC" w16cid:durableId="2898AB8C"/>
  <w16cid:commentId w16cid:paraId="4099D5EE" w16cid:durableId="2898AB8D"/>
  <w16cid:commentId w16cid:paraId="67BAF13A" w16cid:durableId="2898A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27D02"/>
    <w:multiLevelType w:val="multilevel"/>
    <w:tmpl w:val="0264F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35B73"/>
    <w:multiLevelType w:val="hybridMultilevel"/>
    <w:tmpl w:val="3EF4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50121"/>
    <w:multiLevelType w:val="multilevel"/>
    <w:tmpl w:val="1032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7F56C8"/>
    <w:multiLevelType w:val="multilevel"/>
    <w:tmpl w:val="FCAAA2F8"/>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C72EF6"/>
    <w:multiLevelType w:val="multilevel"/>
    <w:tmpl w:val="FCAAA2F8"/>
    <w:lvl w:ilvl="0">
      <w:start w:val="1"/>
      <w:numFmt w:val="decimal"/>
      <w:lvlText w:val="%1."/>
      <w:lvlJc w:val="left"/>
      <w:pPr>
        <w:ind w:left="36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800" w:hanging="360"/>
      </w:pPr>
      <w:rPr>
        <w:rFonts w:hint="default"/>
        <w:u w:val="none"/>
      </w:rPr>
    </w:lvl>
    <w:lvl w:ilvl="3">
      <w:start w:val="1"/>
      <w:numFmt w:val="lowerLetter"/>
      <w:lvlText w:val="%4)"/>
      <w:lvlJc w:val="left"/>
      <w:pPr>
        <w:ind w:left="2520" w:hanging="360"/>
      </w:pPr>
      <w:rPr>
        <w:rFonts w:hint="default"/>
        <w:u w:val="none"/>
      </w:rPr>
    </w:lvl>
    <w:lvl w:ilvl="4">
      <w:start w:val="1"/>
      <w:numFmt w:val="decimal"/>
      <w:lvlText w:val="(%5)"/>
      <w:lvlJc w:val="left"/>
      <w:pPr>
        <w:ind w:left="3240" w:hanging="360"/>
      </w:pPr>
      <w:rPr>
        <w:rFonts w:hint="default"/>
        <w:u w:val="none"/>
      </w:rPr>
    </w:lvl>
    <w:lvl w:ilvl="5">
      <w:start w:val="1"/>
      <w:numFmt w:val="lowerLetter"/>
      <w:lvlText w:val="(%6)"/>
      <w:lvlJc w:val="left"/>
      <w:pPr>
        <w:ind w:left="3960" w:hanging="360"/>
      </w:pPr>
      <w:rPr>
        <w:rFonts w:hint="default"/>
        <w:u w:val="none"/>
      </w:rPr>
    </w:lvl>
    <w:lvl w:ilvl="6">
      <w:start w:val="1"/>
      <w:numFmt w:val="lowerRoman"/>
      <w:lvlText w:val="(%7)"/>
      <w:lvlJc w:val="right"/>
      <w:pPr>
        <w:ind w:left="468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num w:numId="1" w16cid:durableId="52782050">
    <w:abstractNumId w:val="3"/>
  </w:num>
  <w:num w:numId="2" w16cid:durableId="440882286">
    <w:abstractNumId w:val="2"/>
  </w:num>
  <w:num w:numId="3" w16cid:durableId="773063804">
    <w:abstractNumId w:val="0"/>
  </w:num>
  <w:num w:numId="4" w16cid:durableId="1035622314">
    <w:abstractNumId w:val="4"/>
  </w:num>
  <w:num w:numId="5" w16cid:durableId="787992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a Strauss">
    <w15:presenceInfo w15:providerId="AD" w15:userId="S::mayastr@on.huji.ac.il::52d3d7d3-1ae5-42ea-9d28-a9fb85ee2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EE"/>
    <w:rsid w:val="000071BA"/>
    <w:rsid w:val="00040A45"/>
    <w:rsid w:val="0005427D"/>
    <w:rsid w:val="000A08EE"/>
    <w:rsid w:val="000B5422"/>
    <w:rsid w:val="000D6D55"/>
    <w:rsid w:val="001368EE"/>
    <w:rsid w:val="00161E1A"/>
    <w:rsid w:val="001A4507"/>
    <w:rsid w:val="001E0E19"/>
    <w:rsid w:val="002323AB"/>
    <w:rsid w:val="002518A0"/>
    <w:rsid w:val="0027160E"/>
    <w:rsid w:val="002A0466"/>
    <w:rsid w:val="0030607A"/>
    <w:rsid w:val="00321CFF"/>
    <w:rsid w:val="00380ACB"/>
    <w:rsid w:val="003863AD"/>
    <w:rsid w:val="003B4EEE"/>
    <w:rsid w:val="00485CFB"/>
    <w:rsid w:val="004A0DCF"/>
    <w:rsid w:val="004A3579"/>
    <w:rsid w:val="004B25A8"/>
    <w:rsid w:val="004B6193"/>
    <w:rsid w:val="004F6EBC"/>
    <w:rsid w:val="00504901"/>
    <w:rsid w:val="0051281B"/>
    <w:rsid w:val="006645EA"/>
    <w:rsid w:val="00672C99"/>
    <w:rsid w:val="00695A05"/>
    <w:rsid w:val="006B6CC5"/>
    <w:rsid w:val="006C39AA"/>
    <w:rsid w:val="00711233"/>
    <w:rsid w:val="00720B31"/>
    <w:rsid w:val="00764D81"/>
    <w:rsid w:val="007B66C5"/>
    <w:rsid w:val="007C16C0"/>
    <w:rsid w:val="007C295C"/>
    <w:rsid w:val="008347F2"/>
    <w:rsid w:val="0085435B"/>
    <w:rsid w:val="008B117E"/>
    <w:rsid w:val="009072C2"/>
    <w:rsid w:val="00930EEA"/>
    <w:rsid w:val="0093331B"/>
    <w:rsid w:val="00950ED5"/>
    <w:rsid w:val="009821B7"/>
    <w:rsid w:val="009B1CBC"/>
    <w:rsid w:val="00A03FE1"/>
    <w:rsid w:val="00A338E8"/>
    <w:rsid w:val="00A348AB"/>
    <w:rsid w:val="00A92865"/>
    <w:rsid w:val="00AA423A"/>
    <w:rsid w:val="00AA6CB2"/>
    <w:rsid w:val="00AF5637"/>
    <w:rsid w:val="00B04388"/>
    <w:rsid w:val="00B40391"/>
    <w:rsid w:val="00B732B9"/>
    <w:rsid w:val="00B75271"/>
    <w:rsid w:val="00BB3F1D"/>
    <w:rsid w:val="00C54323"/>
    <w:rsid w:val="00C8484F"/>
    <w:rsid w:val="00CD416D"/>
    <w:rsid w:val="00D42FD3"/>
    <w:rsid w:val="00D910C9"/>
    <w:rsid w:val="00DD3116"/>
    <w:rsid w:val="00DF041D"/>
    <w:rsid w:val="00E169A6"/>
    <w:rsid w:val="00E26168"/>
    <w:rsid w:val="00E54CB8"/>
    <w:rsid w:val="00EF758B"/>
    <w:rsid w:val="00F2578C"/>
    <w:rsid w:val="00F719A8"/>
    <w:rsid w:val="00F916BF"/>
    <w:rsid w:val="00FE68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DCB0"/>
  <w15:docId w15:val="{6D229035-C174-464D-8031-71B3B5A1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טקסט הערה תו"/>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List Paragraph"/>
    <w:basedOn w:val="a"/>
    <w:uiPriority w:val="34"/>
    <w:qFormat/>
    <w:rsid w:val="006645EA"/>
    <w:pPr>
      <w:ind w:left="720"/>
      <w:contextualSpacing/>
    </w:pPr>
  </w:style>
  <w:style w:type="paragraph" w:customStyle="1" w:styleId="pf0">
    <w:name w:val="pf0"/>
    <w:basedOn w:val="a"/>
    <w:rsid w:val="003060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a0"/>
    <w:rsid w:val="0030607A"/>
    <w:rPr>
      <w:rFonts w:ascii="Tahoma" w:hAnsi="Tahoma" w:cs="Tahoma" w:hint="default"/>
      <w:sz w:val="18"/>
      <w:szCs w:val="18"/>
    </w:rPr>
  </w:style>
  <w:style w:type="paragraph" w:styleId="NormalWeb">
    <w:name w:val="Normal (Web)"/>
    <w:basedOn w:val="a"/>
    <w:uiPriority w:val="99"/>
    <w:semiHidden/>
    <w:unhideWhenUsed/>
    <w:rsid w:val="00AA6C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6805">
      <w:bodyDiv w:val="1"/>
      <w:marLeft w:val="0"/>
      <w:marRight w:val="0"/>
      <w:marTop w:val="0"/>
      <w:marBottom w:val="0"/>
      <w:divBdr>
        <w:top w:val="none" w:sz="0" w:space="0" w:color="auto"/>
        <w:left w:val="none" w:sz="0" w:space="0" w:color="auto"/>
        <w:bottom w:val="none" w:sz="0" w:space="0" w:color="auto"/>
        <w:right w:val="none" w:sz="0" w:space="0" w:color="auto"/>
      </w:divBdr>
    </w:div>
    <w:div w:id="1523208677">
      <w:bodyDiv w:val="1"/>
      <w:marLeft w:val="0"/>
      <w:marRight w:val="0"/>
      <w:marTop w:val="0"/>
      <w:marBottom w:val="0"/>
      <w:divBdr>
        <w:top w:val="none" w:sz="0" w:space="0" w:color="auto"/>
        <w:left w:val="none" w:sz="0" w:space="0" w:color="auto"/>
        <w:bottom w:val="none" w:sz="0" w:space="0" w:color="auto"/>
        <w:right w:val="none" w:sz="0" w:space="0" w:color="auto"/>
      </w:divBdr>
    </w:div>
    <w:div w:id="1944074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ya.strauss@mail.huji.ac.i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a.strauss@mail.huji.ac.il" TargetMode="External"/><Relationship Id="rId11" Type="http://schemas.openxmlformats.org/officeDocument/2006/relationships/fontTable" Target="fontTable.xml"/><Relationship Id="rId5" Type="http://schemas.openxmlformats.org/officeDocument/2006/relationships/hyperlink" Target="mailto:dana.adler1@mail.huji.ac.il"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3185</Words>
  <Characters>15609</Characters>
  <Application>Microsoft Office Word</Application>
  <DocSecurity>0</DocSecurity>
  <Lines>247</Lines>
  <Paragraphs>94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strauss</dc:creator>
  <cp:lastModifiedBy>Maya Strauss</cp:lastModifiedBy>
  <cp:revision>2</cp:revision>
  <dcterms:created xsi:type="dcterms:W3CDTF">2023-08-30T10:43:00Z</dcterms:created>
  <dcterms:modified xsi:type="dcterms:W3CDTF">2023-08-30T10:43:00Z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384480cc57af79ece2e50a14b59da32e94597327395c1f900b596b33bf359cb8</vt:lpwstr>
  </property>
</Properties>
</file>